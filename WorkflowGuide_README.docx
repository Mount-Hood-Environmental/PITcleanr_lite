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125770" w14:textId="1AC9F936" w:rsidR="008752FA" w:rsidRPr="00D24DBB" w:rsidRDefault="008752FA" w:rsidP="00B63169">
      <w:pPr>
        <w:pStyle w:val="MHEHeading1"/>
        <w:pPrChange w:id="2" w:author="Mike Ackerman" w:date="2022-09-29T14:21:00Z">
          <w:pPr>
            <w:pStyle w:val="MHEHeading1"/>
            <w:spacing w:before="0" w:after="0" w:line="276" w:lineRule="auto"/>
          </w:pPr>
        </w:pPrChange>
      </w:pPr>
      <w:bookmarkStart w:id="3" w:name="_Hlk7197636"/>
      <w:commentRangeStart w:id="4"/>
      <w:r w:rsidRPr="00D24DBB">
        <w:t>PITcleanr</w:t>
      </w:r>
      <w:commentRangeEnd w:id="4"/>
      <w:r w:rsidR="00B63169">
        <w:rPr>
          <w:rStyle w:val="CommentReference"/>
          <w:rFonts w:eastAsiaTheme="minorHAnsi" w:cstheme="minorBidi"/>
          <w:b w:val="0"/>
          <w:caps w:val="0"/>
        </w:rPr>
        <w:commentReference w:id="4"/>
      </w:r>
      <w:r w:rsidR="00533B57">
        <w:t>_</w:t>
      </w:r>
      <w:r w:rsidRPr="00D24DBB">
        <w:t>lite</w:t>
      </w:r>
      <w:r w:rsidR="0031075C">
        <w:t>: Workflow Documentation</w:t>
      </w:r>
    </w:p>
    <w:bookmarkEnd w:id="3"/>
    <w:p w14:paraId="760B78F3" w14:textId="457A1C8B" w:rsidR="008752FA" w:rsidRDefault="00533B57" w:rsidP="009C3E36">
      <w:pPr>
        <w:pStyle w:val="MHEBody"/>
        <w:jc w:val="both"/>
        <w:pPrChange w:id="5" w:author="Mike Ackerman" w:date="2022-09-29T11:30:00Z">
          <w:pPr>
            <w:pStyle w:val="MHEBody"/>
          </w:pPr>
        </w:pPrChange>
      </w:pPr>
      <w:r>
        <w:t xml:space="preserve">Last modified: </w:t>
      </w:r>
      <w:r w:rsidR="00DB47C0">
        <w:t>8/18</w:t>
      </w:r>
      <w:r>
        <w:t>/2022</w:t>
      </w:r>
    </w:p>
    <w:p w14:paraId="69F6B0AD" w14:textId="1375A234" w:rsidR="00533B57" w:rsidRDefault="00533B57" w:rsidP="009C3E36">
      <w:pPr>
        <w:pStyle w:val="MHEBody"/>
        <w:jc w:val="both"/>
        <w:pPrChange w:id="6" w:author="Mike Ackerman" w:date="2022-09-29T11:30:00Z">
          <w:pPr>
            <w:pStyle w:val="MHEBody"/>
          </w:pPr>
        </w:pPrChange>
      </w:pPr>
      <w:r>
        <w:t>Modified by: Mark Roes</w:t>
      </w:r>
    </w:p>
    <w:p w14:paraId="22DC633C" w14:textId="78D9C1DA" w:rsidR="00533B57" w:rsidRDefault="00533B57" w:rsidP="009C3E36">
      <w:pPr>
        <w:pStyle w:val="MHEBody"/>
        <w:jc w:val="both"/>
        <w:pPrChange w:id="7" w:author="Mike Ackerman" w:date="2022-09-29T11:30:00Z">
          <w:pPr>
            <w:pStyle w:val="MHEBody"/>
          </w:pPr>
        </w:pPrChange>
      </w:pPr>
    </w:p>
    <w:p w14:paraId="54EEC46D" w14:textId="035F61BD" w:rsidR="002B3634" w:rsidRDefault="002B3634" w:rsidP="009C3E36">
      <w:pPr>
        <w:pStyle w:val="MHEHeading2"/>
        <w:jc w:val="both"/>
        <w:rPr>
          <w:ins w:id="8" w:author="Mike Ackerman" w:date="2022-09-29T10:43:00Z"/>
        </w:rPr>
        <w:pPrChange w:id="9" w:author="Mike Ackerman" w:date="2022-09-29T11:30:00Z">
          <w:pPr>
            <w:pStyle w:val="MHEHeading2"/>
            <w:spacing w:line="23" w:lineRule="atLeast"/>
          </w:pPr>
        </w:pPrChange>
      </w:pPr>
      <w:r>
        <w:t>Overview</w:t>
      </w:r>
    </w:p>
    <w:p w14:paraId="7D354C33" w14:textId="77777777" w:rsidR="00D167A1" w:rsidRDefault="00D167A1" w:rsidP="009C3E36">
      <w:pPr>
        <w:jc w:val="both"/>
        <w:pPrChange w:id="10" w:author="Mike Ackerman" w:date="2022-09-29T11:30:00Z">
          <w:pPr>
            <w:pStyle w:val="MHEHeading2"/>
          </w:pPr>
        </w:pPrChange>
      </w:pPr>
    </w:p>
    <w:p w14:paraId="68126D90" w14:textId="26DA6E69" w:rsidR="00260365" w:rsidRDefault="00277BEB" w:rsidP="009C3E36">
      <w:pPr>
        <w:pStyle w:val="MHEBody"/>
        <w:jc w:val="both"/>
        <w:rPr>
          <w:ins w:id="11" w:author="Mike Ackerman" w:date="2022-09-29T10:44:00Z"/>
        </w:rPr>
      </w:pPr>
      <w:ins w:id="12" w:author="Mike Ackerman" w:date="2022-09-28T14:11:00Z">
        <w:r>
          <w:t>The following is a step-by-step guide</w:t>
        </w:r>
      </w:ins>
      <w:ins w:id="13" w:author="Mike Ackerman" w:date="2022-09-28T14:12:00Z">
        <w:r>
          <w:t xml:space="preserve"> to compile PIT-tag mark and observation </w:t>
        </w:r>
      </w:ins>
      <w:ins w:id="14" w:author="Mike Ackerman" w:date="2022-09-28T14:13:00Z">
        <w:r>
          <w:t xml:space="preserve">data and process </w:t>
        </w:r>
      </w:ins>
      <w:ins w:id="15" w:author="Mike Ackerman" w:date="2022-09-28T14:14:00Z">
        <w:r w:rsidR="006519EF">
          <w:t xml:space="preserve">them into capture histories useful for analysis of </w:t>
        </w:r>
      </w:ins>
      <w:ins w:id="16" w:author="Mike Ackerman" w:date="2022-09-28T14:15:00Z">
        <w:r w:rsidR="006519EF">
          <w:t xml:space="preserve">fish or animal movement, growth, survival, etc. </w:t>
        </w:r>
      </w:ins>
      <w:ins w:id="17" w:author="Mike Ackerman" w:date="2022-09-28T14:17:00Z">
        <w:r w:rsidR="006519EF">
          <w:t xml:space="preserve">The workflow uses </w:t>
        </w:r>
      </w:ins>
      <w:ins w:id="18" w:author="Mike Ackerman" w:date="2022-09-28T14:27:00Z">
        <w:r w:rsidR="00D841AB">
          <w:t>a</w:t>
        </w:r>
      </w:ins>
      <w:ins w:id="19" w:author="Mike Ackerman" w:date="2022-09-28T14:17:00Z">
        <w:r w:rsidR="006519EF">
          <w:t xml:space="preserve"> draft version of the GitHub repository </w:t>
        </w:r>
      </w:ins>
      <w:ins w:id="20" w:author="Mike Ackerman" w:date="2022-09-28T14:18:00Z">
        <w:r w:rsidR="006519EF" w:rsidRPr="006519EF">
          <w:fldChar w:fldCharType="begin"/>
        </w:r>
        <w:r w:rsidR="006519EF" w:rsidRPr="006519EF">
          <w:instrText xml:space="preserve"> HYPERLINK "https://github.com/Mount-Hood-Environmental/PITcleanr_lite" </w:instrText>
        </w:r>
        <w:r w:rsidR="006519EF" w:rsidRPr="006519EF">
          <w:fldChar w:fldCharType="separate"/>
        </w:r>
        <w:proofErr w:type="spellStart"/>
        <w:r w:rsidR="006519EF" w:rsidRPr="006519EF">
          <w:rPr>
            <w:rStyle w:val="Hyperlink"/>
            <w:u w:val="none"/>
            <w:rPrChange w:id="21" w:author="Mike Ackerman" w:date="2022-09-28T14:18:00Z">
              <w:rPr>
                <w:rStyle w:val="Hyperlink"/>
              </w:rPr>
            </w:rPrChange>
          </w:rPr>
          <w:t>PITcleanr_lite</w:t>
        </w:r>
        <w:proofErr w:type="spellEnd"/>
        <w:r w:rsidR="006519EF" w:rsidRPr="006519EF">
          <w:fldChar w:fldCharType="end"/>
        </w:r>
      </w:ins>
      <w:ins w:id="22" w:author="Mike Ackerman" w:date="2022-09-28T14:19:00Z">
        <w:r w:rsidR="000B548A">
          <w:t xml:space="preserve"> which is intended to be a </w:t>
        </w:r>
      </w:ins>
      <w:ins w:id="23" w:author="Mike Ackerman" w:date="2022-09-28T14:21:00Z">
        <w:r w:rsidR="000B548A">
          <w:t xml:space="preserve">user-friendly, </w:t>
        </w:r>
      </w:ins>
      <w:ins w:id="24" w:author="Mike Ackerman" w:date="2022-09-28T14:19:00Z">
        <w:r w:rsidR="000B548A">
          <w:t>stand-alone group of R functions and scripts</w:t>
        </w:r>
      </w:ins>
      <w:ins w:id="25" w:author="Mike Ackerman" w:date="2022-09-28T14:22:00Z">
        <w:r w:rsidR="000B548A">
          <w:t xml:space="preserve"> </w:t>
        </w:r>
      </w:ins>
      <w:ins w:id="26" w:author="Mike Ackerman" w:date="2022-09-28T14:24:00Z">
        <w:r w:rsidR="00D841AB">
          <w:t>that</w:t>
        </w:r>
      </w:ins>
      <w:ins w:id="27" w:author="Mike Ackerman" w:date="2022-09-28T14:22:00Z">
        <w:r w:rsidR="000B548A">
          <w:t xml:space="preserve"> leverages functionality and is a companion to the previously developed </w:t>
        </w:r>
      </w:ins>
      <w:ins w:id="28" w:author="Mike Ackerman" w:date="2022-09-28T14:23:00Z">
        <w:r w:rsidR="000B548A">
          <w:fldChar w:fldCharType="begin"/>
        </w:r>
        <w:r w:rsidR="000B548A">
          <w:instrText xml:space="preserve"> HYPERLINK "https://github.com/KevinSee/PITcleanr" </w:instrText>
        </w:r>
        <w:r w:rsidR="000B548A">
          <w:fldChar w:fldCharType="separate"/>
        </w:r>
        <w:proofErr w:type="spellStart"/>
        <w:r w:rsidR="000B548A" w:rsidRPr="000B548A">
          <w:rPr>
            <w:rStyle w:val="Hyperlink"/>
          </w:rPr>
          <w:t>PITcleanr</w:t>
        </w:r>
        <w:proofErr w:type="spellEnd"/>
        <w:r w:rsidR="000B548A">
          <w:fldChar w:fldCharType="end"/>
        </w:r>
      </w:ins>
      <w:ins w:id="29" w:author="Mike Ackerman" w:date="2022-09-28T14:22:00Z">
        <w:r w:rsidR="000B548A">
          <w:t xml:space="preserve"> R </w:t>
        </w:r>
        <w:commentRangeStart w:id="30"/>
        <w:r w:rsidR="000B548A">
          <w:t>package</w:t>
        </w:r>
      </w:ins>
      <w:commentRangeEnd w:id="30"/>
      <w:ins w:id="31" w:author="Mike Ackerman" w:date="2022-09-28T14:24:00Z">
        <w:r w:rsidR="000B548A">
          <w:rPr>
            <w:rStyle w:val="CommentReference"/>
            <w:rFonts w:cstheme="minorBidi"/>
          </w:rPr>
          <w:commentReference w:id="30"/>
        </w:r>
      </w:ins>
      <w:ins w:id="32" w:author="Mike Ackerman" w:date="2022-09-28T14:22:00Z">
        <w:r w:rsidR="000B548A">
          <w:t>.</w:t>
        </w:r>
      </w:ins>
      <w:ins w:id="33" w:author="Mike Ackerman" w:date="2022-09-28T14:29:00Z">
        <w:r w:rsidR="00D841AB">
          <w:t xml:space="preserve"> PITcleanr_lite</w:t>
        </w:r>
        <w:r w:rsidR="001E31D6">
          <w:t xml:space="preserve"> is designed</w:t>
        </w:r>
      </w:ins>
      <w:ins w:id="34" w:author="Mike Ackerman" w:date="2022-09-28T14:35:00Z">
        <w:r w:rsidR="00260365">
          <w:t xml:space="preserve"> to</w:t>
        </w:r>
      </w:ins>
      <w:ins w:id="35" w:author="Mike Ackerman" w:date="2022-09-28T14:32:00Z">
        <w:r w:rsidR="001E31D6">
          <w:t xml:space="preserve"> “compress” large, sometimes unwieldy PIT-tag observation datasets</w:t>
        </w:r>
      </w:ins>
      <w:ins w:id="36" w:author="Mike Ackerman" w:date="2022-09-28T14:35:00Z">
        <w:r w:rsidR="00260365">
          <w:t xml:space="preserve"> </w:t>
        </w:r>
      </w:ins>
      <w:ins w:id="37" w:author="Mike Ackerman" w:date="2022-09-28T14:36:00Z">
        <w:r w:rsidR="00260365">
          <w:t>for a given list of PIT-tagged fish into observation records and capture histories that are more manageable to aid in fisheries ana</w:t>
        </w:r>
      </w:ins>
      <w:ins w:id="38" w:author="Mike Ackerman" w:date="2022-09-28T14:37:00Z">
        <w:r w:rsidR="00260365">
          <w:t xml:space="preserve">lyses. </w:t>
        </w:r>
      </w:ins>
      <w:ins w:id="39" w:author="Mike Ackerman" w:date="2022-09-28T14:41:00Z">
        <w:r w:rsidR="007907F3">
          <w:t>PITcleanr_lite accommodate</w:t>
        </w:r>
      </w:ins>
      <w:ins w:id="40" w:author="Mike Ackerman" w:date="2022-09-28T14:52:00Z">
        <w:r w:rsidR="00704A6E">
          <w:t>s</w:t>
        </w:r>
      </w:ins>
      <w:ins w:id="41" w:author="Mike Ackerman" w:date="2022-09-28T14:41:00Z">
        <w:r w:rsidR="007907F3">
          <w:t xml:space="preserve"> observation data downloaded from either</w:t>
        </w:r>
      </w:ins>
      <w:ins w:id="42" w:author="Mike Ackerman" w:date="2022-09-28T14:42:00Z">
        <w:r w:rsidR="007907F3">
          <w:t xml:space="preserve"> the Columbia Basin PIT Tag Information System (</w:t>
        </w:r>
        <w:r w:rsidR="007907F3">
          <w:fldChar w:fldCharType="begin"/>
        </w:r>
        <w:r w:rsidR="007907F3">
          <w:instrText xml:space="preserve"> HYPERLINK "https://www.ptagis.org/" </w:instrText>
        </w:r>
        <w:r w:rsidR="007907F3">
          <w:fldChar w:fldCharType="separate"/>
        </w:r>
        <w:r w:rsidR="007907F3" w:rsidRPr="007907F3">
          <w:rPr>
            <w:rStyle w:val="Hyperlink"/>
          </w:rPr>
          <w:t>PTAGIS</w:t>
        </w:r>
        <w:r w:rsidR="007907F3">
          <w:fldChar w:fldCharType="end"/>
        </w:r>
        <w:r w:rsidR="007907F3">
          <w:t xml:space="preserve">) </w:t>
        </w:r>
      </w:ins>
      <w:ins w:id="43" w:author="Mike Ackerman" w:date="2022-09-28T14:43:00Z">
        <w:r w:rsidR="007907F3">
          <w:t xml:space="preserve">or from the </w:t>
        </w:r>
        <w:proofErr w:type="spellStart"/>
        <w:r w:rsidR="007907F3">
          <w:t>Biomark</w:t>
        </w:r>
        <w:proofErr w:type="spellEnd"/>
        <w:r w:rsidR="007907F3">
          <w:t xml:space="preserve">, Inc. </w:t>
        </w:r>
      </w:ins>
      <w:ins w:id="44" w:author="Mike Ackerman" w:date="2022-09-28T14:44:00Z">
        <w:r w:rsidR="007907F3">
          <w:fldChar w:fldCharType="begin"/>
        </w:r>
        <w:r w:rsidR="007907F3">
          <w:instrText xml:space="preserve"> HYPERLINK "https://data3.biomark.com/" </w:instrText>
        </w:r>
        <w:r w:rsidR="007907F3">
          <w:fldChar w:fldCharType="separate"/>
        </w:r>
        <w:proofErr w:type="spellStart"/>
        <w:r w:rsidR="007907F3" w:rsidRPr="007907F3">
          <w:rPr>
            <w:rStyle w:val="Hyperlink"/>
          </w:rPr>
          <w:t>BioLogic</w:t>
        </w:r>
        <w:proofErr w:type="spellEnd"/>
        <w:r w:rsidR="007907F3">
          <w:fldChar w:fldCharType="end"/>
        </w:r>
      </w:ins>
      <w:ins w:id="45" w:author="Mike Ackerman" w:date="2022-09-28T14:43:00Z">
        <w:r w:rsidR="007907F3">
          <w:t xml:space="preserve"> web porta</w:t>
        </w:r>
      </w:ins>
      <w:ins w:id="46" w:author="Mike Ackerman" w:date="2022-09-28T14:44:00Z">
        <w:r w:rsidR="007907F3">
          <w:t>l.</w:t>
        </w:r>
      </w:ins>
      <w:ins w:id="47" w:author="Mike Ackerman" w:date="2022-09-28T14:52:00Z">
        <w:r w:rsidR="00704A6E">
          <w:t xml:space="preserve"> PTAGIS is the centralized da</w:t>
        </w:r>
      </w:ins>
      <w:ins w:id="48" w:author="Mike Ackerman" w:date="2022-09-28T14:53:00Z">
        <w:r w:rsidR="00704A6E">
          <w:t xml:space="preserve">tabase for PIT-tagged fish in the Columbia River </w:t>
        </w:r>
      </w:ins>
      <w:ins w:id="49" w:author="Mike Ackerman" w:date="2022-09-28T14:57:00Z">
        <w:r w:rsidR="00FF65B4">
          <w:t>b</w:t>
        </w:r>
      </w:ins>
      <w:ins w:id="50" w:author="Mike Ackerman" w:date="2022-09-28T14:53:00Z">
        <w:r w:rsidR="00704A6E">
          <w:t xml:space="preserve">asin and houses observation data for </w:t>
        </w:r>
      </w:ins>
      <w:ins w:id="51" w:author="Mike Ackerman" w:date="2022-09-28T14:54:00Z">
        <w:r w:rsidR="00704A6E">
          <w:t>many of the more permanent PIT-tag arrays located throughout the</w:t>
        </w:r>
        <w:r w:rsidR="00FF65B4">
          <w:t xml:space="preserve"> region</w:t>
        </w:r>
      </w:ins>
      <w:ins w:id="52" w:author="Mike Ackerman" w:date="2022-09-28T14:55:00Z">
        <w:r w:rsidR="00FF65B4">
          <w:t xml:space="preserve">. However, PTAGIS does not contain most observation data from either 1) </w:t>
        </w:r>
      </w:ins>
      <w:ins w:id="53" w:author="Mike Ackerman" w:date="2022-09-28T14:56:00Z">
        <w:r w:rsidR="00FF65B4">
          <w:t>observation sites outside of the Columbia</w:t>
        </w:r>
      </w:ins>
      <w:ins w:id="54" w:author="Mike Ackerman" w:date="2022-09-28T14:57:00Z">
        <w:r w:rsidR="00FF65B4">
          <w:t xml:space="preserve"> River</w:t>
        </w:r>
      </w:ins>
      <w:ins w:id="55" w:author="Mike Ackerman" w:date="2022-09-28T14:56:00Z">
        <w:r w:rsidR="00FF65B4">
          <w:t xml:space="preserve"> basin or 2) temporary </w:t>
        </w:r>
      </w:ins>
      <w:ins w:id="56" w:author="Mike Ackerman" w:date="2022-09-28T14:57:00Z">
        <w:r w:rsidR="00FF65B4">
          <w:t xml:space="preserve">or project-specific </w:t>
        </w:r>
      </w:ins>
      <w:ins w:id="57" w:author="Mike Ackerman" w:date="2022-09-28T14:58:00Z">
        <w:r w:rsidR="00FF65B4">
          <w:t xml:space="preserve">detection sites (e.g., </w:t>
        </w:r>
        <w:proofErr w:type="spellStart"/>
        <w:r w:rsidR="00FF65B4">
          <w:t>litz</w:t>
        </w:r>
        <w:proofErr w:type="spellEnd"/>
        <w:r w:rsidR="00FF65B4">
          <w:t xml:space="preserve"> cords). </w:t>
        </w:r>
      </w:ins>
      <w:ins w:id="58" w:author="Mike Ackerman" w:date="2022-09-28T14:59:00Z">
        <w:r w:rsidR="00FF65B4">
          <w:t xml:space="preserve">These observations can instead be found in </w:t>
        </w:r>
        <w:proofErr w:type="spellStart"/>
        <w:r w:rsidR="00FF65B4">
          <w:t>BioLogic</w:t>
        </w:r>
        <w:proofErr w:type="spellEnd"/>
        <w:r w:rsidR="00FF65B4">
          <w:t xml:space="preserve">™ </w:t>
        </w:r>
      </w:ins>
      <w:ins w:id="59" w:author="Mike Ackerman" w:date="2022-09-29T10:40:00Z">
        <w:r w:rsidR="00D167A1">
          <w:t xml:space="preserve">database and web portal, </w:t>
        </w:r>
      </w:ins>
      <w:ins w:id="60" w:author="Mike Ackerman" w:date="2022-09-28T14:59:00Z">
        <w:r w:rsidR="00FF65B4">
          <w:t>at least for</w:t>
        </w:r>
      </w:ins>
      <w:ins w:id="61" w:author="Mike Ackerman" w:date="2022-09-29T10:40:00Z">
        <w:r w:rsidR="00D167A1">
          <w:t xml:space="preserve"> arrays and infrastructure installed by</w:t>
        </w:r>
      </w:ins>
      <w:ins w:id="62" w:author="Mike Ackerman" w:date="2022-09-28T14:59:00Z">
        <w:r w:rsidR="00FF65B4">
          <w:t xml:space="preserve"> </w:t>
        </w:r>
        <w:proofErr w:type="spellStart"/>
        <w:r w:rsidR="000B5300">
          <w:t>Biomark</w:t>
        </w:r>
        <w:proofErr w:type="spellEnd"/>
        <w:r w:rsidR="000B5300">
          <w:t>, Inc.</w:t>
        </w:r>
      </w:ins>
    </w:p>
    <w:p w14:paraId="24CA737C" w14:textId="77777777" w:rsidR="00D167A1" w:rsidRDefault="00D167A1" w:rsidP="009C3E36">
      <w:pPr>
        <w:pStyle w:val="MHEBody"/>
        <w:jc w:val="both"/>
        <w:rPr>
          <w:ins w:id="63" w:author="Mike Ackerman" w:date="2022-09-28T14:35:00Z"/>
        </w:rPr>
        <w:pPrChange w:id="64" w:author="Mike Ackerman" w:date="2022-09-29T11:30:00Z">
          <w:pPr>
            <w:pStyle w:val="MHEBody"/>
            <w:spacing w:before="240"/>
          </w:pPr>
        </w:pPrChange>
      </w:pPr>
    </w:p>
    <w:p w14:paraId="1EFB0F67" w14:textId="232DB51E" w:rsidR="00D3301D" w:rsidRPr="00D3301D" w:rsidRDefault="00260365" w:rsidP="009C3E36">
      <w:pPr>
        <w:pStyle w:val="MHEBody"/>
        <w:jc w:val="both"/>
        <w:rPr>
          <w:ins w:id="65" w:author="Mike Ackerman" w:date="2022-09-28T16:22:00Z"/>
        </w:rPr>
        <w:pPrChange w:id="66" w:author="Mike Ackerman" w:date="2022-09-29T11:30:00Z">
          <w:pPr>
            <w:pStyle w:val="MHEBody"/>
            <w:spacing w:before="240"/>
            <w:jc w:val="both"/>
          </w:pPr>
        </w:pPrChange>
      </w:pPr>
      <w:commentRangeStart w:id="67"/>
      <w:ins w:id="68" w:author="Mike Ackerman" w:date="2022-09-28T14:38:00Z">
        <w:r>
          <w:t>In this document, we provide an example of the use of PITcleanr_lite (2022) to compile a list of unique</w:t>
        </w:r>
      </w:ins>
      <w:ins w:id="69" w:author="Mike Ackerman" w:date="2022-09-28T14:39:00Z">
        <w:r w:rsidR="007907F3">
          <w:t xml:space="preserve"> PIT-tagged fish </w:t>
        </w:r>
      </w:ins>
      <w:ins w:id="70" w:author="Mike Ackerman" w:date="2022-09-28T16:23:00Z">
        <w:r w:rsidR="00D3301D">
          <w:t>that are marked</w:t>
        </w:r>
      </w:ins>
      <w:ins w:id="71" w:author="Mike Ackerman" w:date="2022-09-28T14:39:00Z">
        <w:r w:rsidR="007907F3">
          <w:t xml:space="preserve"> and</w:t>
        </w:r>
      </w:ins>
      <w:ins w:id="72" w:author="Mike Ackerman" w:date="2022-09-28T16:22:00Z">
        <w:r w:rsidR="00D3301D">
          <w:t>/or</w:t>
        </w:r>
      </w:ins>
      <w:ins w:id="73" w:author="Mike Ackerman" w:date="2022-09-28T14:39:00Z">
        <w:r w:rsidR="007907F3">
          <w:t xml:space="preserve"> released at rotary scre</w:t>
        </w:r>
      </w:ins>
      <w:ins w:id="74" w:author="Mike Ackerman" w:date="2022-09-28T14:40:00Z">
        <w:r w:rsidR="007907F3">
          <w:t>w traps</w:t>
        </w:r>
      </w:ins>
      <w:ins w:id="75" w:author="Mike Ackerman" w:date="2022-09-28T16:26:00Z">
        <w:r w:rsidR="00D3301D">
          <w:t xml:space="preserve"> (RST)</w:t>
        </w:r>
      </w:ins>
      <w:ins w:id="76" w:author="Mike Ackerman" w:date="2022-09-28T14:40:00Z">
        <w:r w:rsidR="007907F3">
          <w:t xml:space="preserve"> in the Lemhi River watershed.</w:t>
        </w:r>
      </w:ins>
      <w:commentRangeEnd w:id="67"/>
      <w:ins w:id="77" w:author="Mike Ackerman" w:date="2022-09-28T14:45:00Z">
        <w:r w:rsidR="008056F5">
          <w:rPr>
            <w:rStyle w:val="CommentReference"/>
            <w:rFonts w:cstheme="minorBidi"/>
          </w:rPr>
          <w:commentReference w:id="67"/>
        </w:r>
      </w:ins>
      <w:ins w:id="78" w:author="Mike Ackerman" w:date="2022-09-28T16:24:00Z">
        <w:r w:rsidR="00D3301D">
          <w:t xml:space="preserve"> Our focus is on juvenile Chinook salmon </w:t>
        </w:r>
        <w:r w:rsidR="00D3301D">
          <w:rPr>
            <w:i/>
            <w:iCs/>
          </w:rPr>
          <w:t xml:space="preserve">Oncorhynchus </w:t>
        </w:r>
        <w:proofErr w:type="spellStart"/>
        <w:r w:rsidR="00D3301D">
          <w:rPr>
            <w:i/>
            <w:iCs/>
          </w:rPr>
          <w:t>tshawystscha</w:t>
        </w:r>
        <w:proofErr w:type="spellEnd"/>
        <w:r w:rsidR="00D3301D">
          <w:rPr>
            <w:i/>
            <w:iCs/>
          </w:rPr>
          <w:t xml:space="preserve"> </w:t>
        </w:r>
        <w:r w:rsidR="00D3301D">
          <w:t xml:space="preserve">and steelhead </w:t>
        </w:r>
        <w:r w:rsidR="00D3301D">
          <w:rPr>
            <w:i/>
            <w:iCs/>
          </w:rPr>
          <w:t>O. mykiss</w:t>
        </w:r>
      </w:ins>
      <w:ins w:id="79" w:author="Mike Ackerman" w:date="2022-09-28T16:25:00Z">
        <w:r w:rsidR="00D3301D">
          <w:t xml:space="preserve"> </w:t>
        </w:r>
      </w:ins>
      <w:ins w:id="80" w:author="Mike Ackerman" w:date="2022-09-28T16:26:00Z">
        <w:r w:rsidR="00D3301D">
          <w:t>released at two RSTs</w:t>
        </w:r>
      </w:ins>
      <w:ins w:id="81" w:author="Mike Ackerman" w:date="2022-09-28T16:27:00Z">
        <w:r w:rsidR="00D3301D">
          <w:t xml:space="preserve"> located just upstream from the confluence of </w:t>
        </w:r>
        <w:commentRangeStart w:id="82"/>
        <w:r w:rsidR="006C6002">
          <w:t>Hayden Creek and the upper Lemhi River:</w:t>
        </w:r>
      </w:ins>
      <w:ins w:id="83" w:author="Mike Ackerman" w:date="2022-09-28T16:28:00Z">
        <w:r w:rsidR="006C6002">
          <w:t xml:space="preserve"> the Upper Lemhi River Rotary Screw Trap (LEMTRP) and the Hayden </w:t>
        </w:r>
      </w:ins>
      <w:ins w:id="84" w:author="Mike Ackerman" w:date="2022-09-28T16:29:00Z">
        <w:r w:rsidR="006C6002">
          <w:t>Creek Rotary Screw Trap (HYDTRP)</w:t>
        </w:r>
      </w:ins>
      <w:commentRangeEnd w:id="82"/>
      <w:ins w:id="85" w:author="Mike Ackerman" w:date="2022-09-29T10:41:00Z">
        <w:r w:rsidR="00D167A1">
          <w:rPr>
            <w:rStyle w:val="CommentReference"/>
            <w:rFonts w:cstheme="minorBidi"/>
          </w:rPr>
          <w:commentReference w:id="82"/>
        </w:r>
      </w:ins>
      <w:ins w:id="86" w:author="Mike Ackerman" w:date="2022-09-28T16:29:00Z">
        <w:r w:rsidR="006C6002">
          <w:t>. Each of these traps are intended to moni</w:t>
        </w:r>
      </w:ins>
      <w:ins w:id="87" w:author="Mike Ackerman" w:date="2022-09-28T16:30:00Z">
        <w:r w:rsidR="006C6002">
          <w:t>tor the emigration timing, abundance, and survival from subpopulations spawning upstream; juveniles are then tracked through the l</w:t>
        </w:r>
      </w:ins>
      <w:ins w:id="88" w:author="Mike Ackerman" w:date="2022-09-28T16:31:00Z">
        <w:r w:rsidR="006C6002">
          <w:t xml:space="preserve">ower Lemhi River (downstream from Hayden Creek </w:t>
        </w:r>
      </w:ins>
      <w:ins w:id="89" w:author="Mike Ackerman" w:date="2022-09-29T10:42:00Z">
        <w:r w:rsidR="00D167A1">
          <w:t>to</w:t>
        </w:r>
      </w:ins>
      <w:ins w:id="90" w:author="Mike Ackerman" w:date="2022-09-28T16:31:00Z">
        <w:r w:rsidR="006C6002">
          <w:t xml:space="preserve"> the confluence with the Salmon River) including through multiple stream </w:t>
        </w:r>
      </w:ins>
      <w:ins w:id="91" w:author="Mike Ackerman" w:date="2022-09-28T16:32:00Z">
        <w:r w:rsidR="006C6002">
          <w:t xml:space="preserve">habitat rehabilitation projects that are “wired” with </w:t>
        </w:r>
        <w:proofErr w:type="spellStart"/>
        <w:r w:rsidR="006C6002">
          <w:t>litz</w:t>
        </w:r>
        <w:proofErr w:type="spellEnd"/>
        <w:r w:rsidR="006C6002">
          <w:t xml:space="preserve"> cords</w:t>
        </w:r>
        <w:r w:rsidR="00844ACC">
          <w:t xml:space="preserve"> to monitor </w:t>
        </w:r>
      </w:ins>
      <w:ins w:id="92" w:author="Mike Ackerman" w:date="2022-09-28T16:33:00Z">
        <w:r w:rsidR="00844ACC">
          <w:t xml:space="preserve">use of e.g., newly </w:t>
        </w:r>
        <w:proofErr w:type="gramStart"/>
        <w:r w:rsidR="00844ACC">
          <w:t>created</w:t>
        </w:r>
        <w:proofErr w:type="gramEnd"/>
        <w:r w:rsidR="00844ACC">
          <w:t xml:space="preserve"> or restored side channels. Juveniles can also be interrogated</w:t>
        </w:r>
      </w:ins>
      <w:ins w:id="93" w:author="Mike Ackerman" w:date="2022-09-28T16:34:00Z">
        <w:r w:rsidR="00844ACC">
          <w:t xml:space="preserve"> or tagged and released</w:t>
        </w:r>
      </w:ins>
      <w:ins w:id="94" w:author="Mike Ackerman" w:date="2022-09-28T16:33:00Z">
        <w:r w:rsidR="00844ACC">
          <w:t xml:space="preserve"> at the </w:t>
        </w:r>
      </w:ins>
      <w:ins w:id="95" w:author="Mike Ackerman" w:date="2022-09-28T16:34:00Z">
        <w:r w:rsidR="00844ACC">
          <w:t>Lower Lemhi River RST (LLRTP) located below ma</w:t>
        </w:r>
      </w:ins>
      <w:ins w:id="96" w:author="Mike Ackerman" w:date="2022-09-29T10:42:00Z">
        <w:r w:rsidR="00D167A1">
          <w:t>n</w:t>
        </w:r>
      </w:ins>
      <w:ins w:id="97" w:author="Mike Ackerman" w:date="2022-09-28T16:34:00Z">
        <w:r w:rsidR="00844ACC">
          <w:t>y of the stream rehabilitation projects before leavi</w:t>
        </w:r>
      </w:ins>
      <w:ins w:id="98" w:author="Mike Ackerman" w:date="2022-09-28T16:35:00Z">
        <w:r w:rsidR="00844ACC">
          <w:t>ng the Lemhi River</w:t>
        </w:r>
      </w:ins>
      <w:ins w:id="99" w:author="Mike Ackerman" w:date="2022-09-29T10:42:00Z">
        <w:r w:rsidR="00D167A1">
          <w:t xml:space="preserve"> to the Salmon River</w:t>
        </w:r>
      </w:ins>
      <w:ins w:id="100" w:author="Mike Ackerman" w:date="2022-09-28T16:35:00Z">
        <w:r w:rsidR="00844ACC">
          <w:t>.</w:t>
        </w:r>
      </w:ins>
    </w:p>
    <w:p w14:paraId="7FA1A36D" w14:textId="433070F1" w:rsidR="008752FA" w:rsidDel="007907F3" w:rsidRDefault="008752FA" w:rsidP="009C3E36">
      <w:pPr>
        <w:jc w:val="both"/>
        <w:rPr>
          <w:del w:id="101" w:author="Mike Ackerman" w:date="2022-09-28T14:40:00Z"/>
        </w:rPr>
        <w:pPrChange w:id="102" w:author="Mike Ackerman" w:date="2022-09-29T11:30:00Z">
          <w:pPr>
            <w:pStyle w:val="MHEBody"/>
            <w:spacing w:before="240"/>
          </w:pPr>
        </w:pPrChange>
      </w:pPr>
      <w:del w:id="103" w:author="Mike Ackerman" w:date="2022-09-28T14:40:00Z">
        <w:r w:rsidDel="007907F3">
          <w:delText xml:space="preserve">This is a step-by-step </w:delText>
        </w:r>
      </w:del>
      <w:del w:id="104" w:author="Mike Ackerman" w:date="2022-09-28T12:57:00Z">
        <w:r w:rsidDel="003B257A">
          <w:delText xml:space="preserve">process </w:delText>
        </w:r>
      </w:del>
      <w:del w:id="105" w:author="Mike Ackerman" w:date="2022-09-28T14:40:00Z">
        <w:r w:rsidDel="007907F3">
          <w:delText>guide for the draft version of PITclean</w:delText>
        </w:r>
        <w:r w:rsidR="00E4523A" w:rsidDel="007907F3">
          <w:delText>r_lite</w:delText>
        </w:r>
        <w:r w:rsidDel="007907F3">
          <w:delText xml:space="preserve"> (2022) to</w:delText>
        </w:r>
        <w:r w:rsidR="00094858" w:rsidDel="007907F3">
          <w:delText xml:space="preserve"> </w:delText>
        </w:r>
        <w:r w:rsidDel="007907F3">
          <w:delText xml:space="preserve">import </w:delText>
        </w:r>
        <w:r w:rsidR="00094858" w:rsidDel="007907F3">
          <w:delText xml:space="preserve">and combine </w:delText>
        </w:r>
        <w:r w:rsidDel="007907F3">
          <w:delText xml:space="preserve">fish mark and recapture histories </w:delText>
        </w:r>
        <w:r w:rsidR="00094858" w:rsidDel="007907F3">
          <w:delText>from PTAGIS and Bio</w:delText>
        </w:r>
      </w:del>
      <w:del w:id="106" w:author="Mike Ackerman" w:date="2022-09-28T14:05:00Z">
        <w:r w:rsidR="00094858" w:rsidDel="000D7C9D">
          <w:delText>l</w:delText>
        </w:r>
      </w:del>
      <w:del w:id="107" w:author="Mike Ackerman" w:date="2022-09-28T14:40:00Z">
        <w:r w:rsidR="00094858" w:rsidDel="007907F3">
          <w:delText>ogic. The process requires:</w:delText>
        </w:r>
      </w:del>
    </w:p>
    <w:p w14:paraId="1E2D21F2" w14:textId="77777777" w:rsidR="007907F3" w:rsidRDefault="007907F3" w:rsidP="009C3E36">
      <w:pPr>
        <w:jc w:val="both"/>
        <w:rPr>
          <w:ins w:id="108" w:author="Mike Ackerman" w:date="2022-09-28T14:40:00Z"/>
        </w:rPr>
        <w:pPrChange w:id="109" w:author="Mike Ackerman" w:date="2022-09-29T11:30:00Z">
          <w:pPr>
            <w:pStyle w:val="MHEBody"/>
            <w:spacing w:before="240"/>
          </w:pPr>
        </w:pPrChange>
      </w:pPr>
    </w:p>
    <w:p w14:paraId="3956A096" w14:textId="39616AEB" w:rsidR="008056F5" w:rsidRDefault="008056F5" w:rsidP="009C3E36">
      <w:pPr>
        <w:pStyle w:val="MHEHeading2"/>
        <w:jc w:val="both"/>
        <w:rPr>
          <w:ins w:id="110" w:author="Mike Ackerman" w:date="2022-09-29T10:44:00Z"/>
        </w:rPr>
        <w:pPrChange w:id="111" w:author="Mike Ackerman" w:date="2022-09-29T11:30:00Z">
          <w:pPr>
            <w:pStyle w:val="MHEHeading2"/>
          </w:pPr>
        </w:pPrChange>
      </w:pPr>
      <w:commentRangeStart w:id="112"/>
      <w:ins w:id="113" w:author="Mike Ackerman" w:date="2022-09-28T14:48:00Z">
        <w:r>
          <w:t>Required</w:t>
        </w:r>
      </w:ins>
      <w:ins w:id="114" w:author="Mike Ackerman" w:date="2022-09-28T16:35:00Z">
        <w:r w:rsidR="00844ACC">
          <w:t xml:space="preserve"> and Recommended</w:t>
        </w:r>
      </w:ins>
      <w:ins w:id="115" w:author="Mike Ackerman" w:date="2022-09-28T14:48:00Z">
        <w:r>
          <w:t xml:space="preserve"> Items</w:t>
        </w:r>
      </w:ins>
      <w:commentRangeEnd w:id="112"/>
      <w:ins w:id="116" w:author="Mike Ackerman" w:date="2022-09-28T16:17:00Z">
        <w:r w:rsidR="003226AE">
          <w:rPr>
            <w:rStyle w:val="CommentReference"/>
            <w:rFonts w:cstheme="minorBidi"/>
            <w:b w:val="0"/>
            <w:bCs w:val="0"/>
            <w:smallCaps w:val="0"/>
            <w:color w:val="auto"/>
          </w:rPr>
          <w:commentReference w:id="112"/>
        </w:r>
      </w:ins>
    </w:p>
    <w:p w14:paraId="694F7ED4" w14:textId="77777777" w:rsidR="00D167A1" w:rsidRDefault="00D167A1" w:rsidP="009C3E36">
      <w:pPr>
        <w:jc w:val="both"/>
        <w:rPr>
          <w:ins w:id="117" w:author="Mike Ackerman" w:date="2022-09-28T14:48:00Z"/>
        </w:rPr>
        <w:pPrChange w:id="118" w:author="Mike Ackerman" w:date="2022-09-29T11:30:00Z">
          <w:pPr>
            <w:pStyle w:val="MHEHeading2"/>
          </w:pPr>
        </w:pPrChange>
      </w:pPr>
    </w:p>
    <w:p w14:paraId="0A37BBE8" w14:textId="47766282" w:rsidR="00704A6E" w:rsidRDefault="00704A6E" w:rsidP="009C3E36">
      <w:pPr>
        <w:jc w:val="both"/>
        <w:rPr>
          <w:ins w:id="119" w:author="Mike Ackerman" w:date="2022-09-28T15:01:00Z"/>
        </w:rPr>
        <w:pPrChange w:id="120" w:author="Mike Ackerman" w:date="2022-09-29T11:30:00Z">
          <w:pPr>
            <w:pStyle w:val="ListParagraph"/>
            <w:numPr>
              <w:numId w:val="31"/>
            </w:numPr>
            <w:ind w:hanging="360"/>
          </w:pPr>
        </w:pPrChange>
      </w:pPr>
      <w:ins w:id="121" w:author="Mike Ackerman" w:date="2022-09-28T14:50:00Z">
        <w:r>
          <w:t xml:space="preserve">The following </w:t>
        </w:r>
      </w:ins>
      <w:ins w:id="122" w:author="Mike Ackerman" w:date="2022-09-29T10:45:00Z">
        <w:r w:rsidR="00F722A0">
          <w:t>example</w:t>
        </w:r>
      </w:ins>
      <w:ins w:id="123" w:author="Mike Ackerman" w:date="2022-09-28T14:50:00Z">
        <w:r>
          <w:t xml:space="preserve"> requires:</w:t>
        </w:r>
      </w:ins>
    </w:p>
    <w:p w14:paraId="4D0702BC" w14:textId="0C80EB1A" w:rsidR="004C2D88" w:rsidRDefault="004C2D88" w:rsidP="004C2D88">
      <w:pPr>
        <w:pStyle w:val="ListParagraph"/>
        <w:numPr>
          <w:ilvl w:val="0"/>
          <w:numId w:val="31"/>
        </w:numPr>
        <w:jc w:val="both"/>
        <w:rPr>
          <w:ins w:id="124" w:author="Mike Ackerman" w:date="2022-09-29T13:36:00Z"/>
        </w:rPr>
      </w:pPr>
      <w:ins w:id="125" w:author="Mike Ackerman" w:date="2022-09-29T13:36:00Z">
        <w:r>
          <w:lastRenderedPageBreak/>
          <w:t>A recent version of R software installed (</w:t>
        </w:r>
        <w:r>
          <w:fldChar w:fldCharType="begin"/>
        </w:r>
        <w:r>
          <w:instrText xml:space="preserve"> HYPERLINK "</w:instrText>
        </w:r>
        <w:r w:rsidRPr="00914417">
          <w:instrText>https://cran.r-project.org/</w:instrText>
        </w:r>
        <w:r>
          <w:instrText xml:space="preserve">" </w:instrText>
        </w:r>
        <w:r>
          <w:fldChar w:fldCharType="separate"/>
        </w:r>
        <w:r w:rsidRPr="005A25D8">
          <w:rPr>
            <w:rStyle w:val="Hyperlink"/>
          </w:rPr>
          <w:t>https://cran.r-project.org/</w:t>
        </w:r>
        <w:r>
          <w:fldChar w:fldCharType="end"/>
        </w:r>
        <w:r>
          <w:t>)</w:t>
        </w:r>
      </w:ins>
    </w:p>
    <w:p w14:paraId="5E6483F1" w14:textId="74611F9F" w:rsidR="004C2D88" w:rsidRDefault="004C2D88" w:rsidP="004C2D88">
      <w:pPr>
        <w:pStyle w:val="ListParagraph"/>
        <w:numPr>
          <w:ilvl w:val="0"/>
          <w:numId w:val="31"/>
        </w:numPr>
        <w:jc w:val="both"/>
        <w:rPr>
          <w:ins w:id="126" w:author="Mike Ackerman" w:date="2022-09-29T13:35:00Z"/>
        </w:rPr>
      </w:pPr>
      <w:ins w:id="127" w:author="Mike Ackerman" w:date="2022-09-29T13:35:00Z">
        <w:r>
          <w:t xml:space="preserve">A local copy of the </w:t>
        </w:r>
        <w:proofErr w:type="spellStart"/>
        <w:r>
          <w:t>PITcleanr_lite</w:t>
        </w:r>
        <w:proofErr w:type="spellEnd"/>
        <w:r>
          <w:t xml:space="preserve"> GitHub repo (</w:t>
        </w:r>
        <w:r>
          <w:fldChar w:fldCharType="begin"/>
        </w:r>
        <w:r>
          <w:instrText xml:space="preserve"> HYPERLINK "https://github.com/Mount-Hood-Environmental/PITcleanr_lite" </w:instrText>
        </w:r>
        <w:r>
          <w:fldChar w:fldCharType="separate"/>
        </w:r>
        <w:r w:rsidRPr="009F652A">
          <w:rPr>
            <w:rStyle w:val="Hyperlink"/>
          </w:rPr>
          <w:t>https://github.com/Mount-Hood-Environmental/PITcleanr_lite</w:t>
        </w:r>
        <w:r>
          <w:rPr>
            <w:rStyle w:val="Hyperlink"/>
          </w:rPr>
          <w:fldChar w:fldCharType="end"/>
        </w:r>
        <w:r>
          <w:t>)</w:t>
        </w:r>
      </w:ins>
    </w:p>
    <w:p w14:paraId="72B98C21" w14:textId="5C1D9EB9" w:rsidR="004C2D88" w:rsidRDefault="004C2D88" w:rsidP="004C2D88">
      <w:pPr>
        <w:pStyle w:val="ListParagraph"/>
        <w:numPr>
          <w:ilvl w:val="0"/>
          <w:numId w:val="31"/>
        </w:numPr>
        <w:jc w:val="both"/>
        <w:rPr>
          <w:ins w:id="128" w:author="Mike Ackerman" w:date="2022-09-29T13:35:00Z"/>
        </w:rPr>
      </w:pPr>
      <w:commentRangeStart w:id="129"/>
      <w:ins w:id="130" w:author="Mike Ackerman" w:date="2022-09-29T13:36:00Z">
        <w:r>
          <w:t>A PTAGIS account to create and execute queries</w:t>
        </w:r>
        <w:commentRangeEnd w:id="129"/>
        <w:r>
          <w:rPr>
            <w:rStyle w:val="CommentReference"/>
          </w:rPr>
          <w:commentReference w:id="129"/>
        </w:r>
        <w:r>
          <w:t xml:space="preserve"> (</w:t>
        </w:r>
        <w:r>
          <w:fldChar w:fldCharType="begin"/>
        </w:r>
        <w:r>
          <w:instrText xml:space="preserve"> HYPERLINK "https://www.ptagis.org/" </w:instrText>
        </w:r>
        <w:r>
          <w:fldChar w:fldCharType="separate"/>
        </w:r>
        <w:r w:rsidRPr="009F652A">
          <w:rPr>
            <w:rStyle w:val="Hyperlink"/>
          </w:rPr>
          <w:t>https://www.ptagis.org/</w:t>
        </w:r>
        <w:r>
          <w:rPr>
            <w:rStyle w:val="Hyperlink"/>
          </w:rPr>
          <w:fldChar w:fldCharType="end"/>
        </w:r>
        <w:r>
          <w:t>)</w:t>
        </w:r>
      </w:ins>
    </w:p>
    <w:p w14:paraId="06D8C080" w14:textId="01F01746" w:rsidR="000B5300" w:rsidRDefault="000B5300" w:rsidP="009C3E36">
      <w:pPr>
        <w:pStyle w:val="ListParagraph"/>
        <w:numPr>
          <w:ilvl w:val="0"/>
          <w:numId w:val="31"/>
        </w:numPr>
        <w:jc w:val="both"/>
        <w:rPr>
          <w:ins w:id="131" w:author="Mike Ackerman" w:date="2022-09-28T15:01:00Z"/>
        </w:rPr>
        <w:pPrChange w:id="132" w:author="Mike Ackerman" w:date="2022-09-29T11:30:00Z">
          <w:pPr>
            <w:pStyle w:val="ListParagraph"/>
            <w:numPr>
              <w:numId w:val="31"/>
            </w:numPr>
            <w:ind w:hanging="360"/>
          </w:pPr>
        </w:pPrChange>
      </w:pPr>
      <w:ins w:id="133" w:author="Mike Ackerman" w:date="2022-09-28T15:01:00Z">
        <w:r>
          <w:t xml:space="preserve">Access to </w:t>
        </w:r>
        <w:proofErr w:type="spellStart"/>
        <w:r>
          <w:t>Biomark’s</w:t>
        </w:r>
        <w:proofErr w:type="spellEnd"/>
        <w:r>
          <w:t xml:space="preserve"> </w:t>
        </w:r>
        <w:proofErr w:type="spellStart"/>
        <w:r>
          <w:t>BioLogic</w:t>
        </w:r>
        <w:proofErr w:type="spellEnd"/>
        <w:r>
          <w:t>™ web portal (</w:t>
        </w:r>
        <w:r>
          <w:fldChar w:fldCharType="begin"/>
        </w:r>
        <w:r>
          <w:instrText xml:space="preserve"> HYPERLINK "</w:instrText>
        </w:r>
        <w:r w:rsidRPr="003B257A">
          <w:instrText>https://data3.biomark.com/</w:instrText>
        </w:r>
        <w:r>
          <w:instrText xml:space="preserve">" </w:instrText>
        </w:r>
        <w:r>
          <w:fldChar w:fldCharType="separate"/>
        </w:r>
        <w:r w:rsidRPr="005A25D8">
          <w:rPr>
            <w:rStyle w:val="Hyperlink"/>
          </w:rPr>
          <w:t>https://data3.biomark.com/</w:t>
        </w:r>
        <w:r>
          <w:fldChar w:fldCharType="end"/>
        </w:r>
        <w:r>
          <w:t>)</w:t>
        </w:r>
      </w:ins>
    </w:p>
    <w:p w14:paraId="0C7CFF82" w14:textId="77777777" w:rsidR="00F722A0" w:rsidRDefault="00F722A0" w:rsidP="009C3E36">
      <w:pPr>
        <w:pStyle w:val="ListParagraph"/>
        <w:jc w:val="both"/>
        <w:rPr>
          <w:ins w:id="134" w:author="Mike Ackerman" w:date="2022-09-28T14:50:00Z"/>
        </w:rPr>
        <w:pPrChange w:id="135" w:author="Mike Ackerman" w:date="2022-09-29T11:30:00Z">
          <w:pPr>
            <w:pStyle w:val="ListParagraph"/>
            <w:numPr>
              <w:numId w:val="31"/>
            </w:numPr>
            <w:ind w:hanging="360"/>
          </w:pPr>
        </w:pPrChange>
      </w:pPr>
    </w:p>
    <w:p w14:paraId="70B04B59" w14:textId="47944C59" w:rsidR="00844ACC" w:rsidRDefault="000B5300" w:rsidP="009C3E36">
      <w:pPr>
        <w:pStyle w:val="MHEBody"/>
        <w:jc w:val="both"/>
        <w:rPr>
          <w:ins w:id="136" w:author="Mike Ackerman" w:date="2022-09-28T16:37:00Z"/>
        </w:rPr>
        <w:pPrChange w:id="137" w:author="Mike Ackerman" w:date="2022-09-29T11:30:00Z">
          <w:pPr>
            <w:pStyle w:val="MHEBody"/>
            <w:numPr>
              <w:numId w:val="31"/>
            </w:numPr>
            <w:ind w:left="720" w:hanging="360"/>
          </w:pPr>
        </w:pPrChange>
      </w:pPr>
      <w:ins w:id="138" w:author="Mike Ackerman" w:date="2022-09-28T15:02:00Z">
        <w:r>
          <w:t xml:space="preserve">We additionally recommend the </w:t>
        </w:r>
      </w:ins>
      <w:ins w:id="139" w:author="Mike Ackerman" w:date="2022-09-28T15:03:00Z">
        <w:r>
          <w:t>use of</w:t>
        </w:r>
      </w:ins>
      <w:ins w:id="140" w:author="Mike Ackerman" w:date="2022-09-28T16:36:00Z">
        <w:r w:rsidR="00844ACC">
          <w:t xml:space="preserve"> the following:</w:t>
        </w:r>
      </w:ins>
    </w:p>
    <w:p w14:paraId="0A808599" w14:textId="13E696AE" w:rsidR="00094858" w:rsidDel="00F722A0" w:rsidRDefault="000B5300" w:rsidP="009C3E36">
      <w:pPr>
        <w:pStyle w:val="MHEBody"/>
        <w:numPr>
          <w:ilvl w:val="0"/>
          <w:numId w:val="31"/>
        </w:numPr>
        <w:jc w:val="both"/>
        <w:rPr>
          <w:del w:id="141" w:author="Mike Ackerman" w:date="2022-09-28T14:51:00Z"/>
        </w:rPr>
        <w:pPrChange w:id="142" w:author="Mike Ackerman" w:date="2022-09-29T11:30:00Z">
          <w:pPr>
            <w:pStyle w:val="MHEBody"/>
            <w:numPr>
              <w:numId w:val="31"/>
            </w:numPr>
            <w:ind w:left="720" w:hanging="360"/>
          </w:pPr>
        </w:pPrChange>
      </w:pPr>
      <w:ins w:id="143" w:author="Mike Ackerman" w:date="2022-09-28T15:03:00Z">
        <w:r>
          <w:t xml:space="preserve"> </w:t>
        </w:r>
      </w:ins>
      <w:ins w:id="144" w:author="Mike Ackerman" w:date="2022-09-28T15:05:00Z">
        <w:r w:rsidR="00EA60F3">
          <w:fldChar w:fldCharType="begin"/>
        </w:r>
        <w:r w:rsidR="00EA60F3">
          <w:instrText xml:space="preserve"> HYPERLINK "https://www.rstudio.com/" </w:instrText>
        </w:r>
        <w:r w:rsidR="00EA60F3">
          <w:fldChar w:fldCharType="separate"/>
        </w:r>
        <w:r w:rsidRPr="00EA60F3">
          <w:rPr>
            <w:rStyle w:val="Hyperlink"/>
          </w:rPr>
          <w:t>R</w:t>
        </w:r>
        <w:r w:rsidR="00EA60F3" w:rsidRPr="00EA60F3">
          <w:rPr>
            <w:rStyle w:val="Hyperlink"/>
          </w:rPr>
          <w:t>S</w:t>
        </w:r>
        <w:r w:rsidRPr="00EA60F3">
          <w:rPr>
            <w:rStyle w:val="Hyperlink"/>
          </w:rPr>
          <w:t>tudio</w:t>
        </w:r>
        <w:r w:rsidR="00EA60F3">
          <w:fldChar w:fldCharType="end"/>
        </w:r>
      </w:ins>
      <w:ins w:id="145" w:author="Mike Ackerman" w:date="2022-09-28T15:03:00Z">
        <w:r>
          <w:t xml:space="preserve"> as </w:t>
        </w:r>
      </w:ins>
      <w:ins w:id="146" w:author="Mike Ackerman" w:date="2022-09-28T15:04:00Z">
        <w:r>
          <w:t xml:space="preserve">a useful </w:t>
        </w:r>
        <w:r w:rsidR="00EA60F3">
          <w:t>environment for R</w:t>
        </w:r>
      </w:ins>
      <w:ins w:id="147" w:author="Mike Ackerman" w:date="2022-09-28T16:36:00Z">
        <w:r w:rsidR="00844ACC">
          <w:t xml:space="preserve"> an</w:t>
        </w:r>
      </w:ins>
      <w:ins w:id="148" w:author="Mike Ackerman" w:date="2022-09-28T15:04:00Z">
        <w:r w:rsidR="00EA60F3">
          <w:t>.</w:t>
        </w:r>
      </w:ins>
      <w:del w:id="149" w:author="Mike Ackerman" w:date="2022-09-28T14:51:00Z">
        <w:r w:rsidR="00094858" w:rsidDel="00704A6E">
          <w:delText xml:space="preserve">A PTAGIS account to create and execute queries </w:delText>
        </w:r>
      </w:del>
      <w:del w:id="150" w:author="Mike Ackerman" w:date="2022-09-28T14:50:00Z">
        <w:r w:rsidR="00094858" w:rsidDel="00704A6E">
          <w:delText>(</w:delText>
        </w:r>
        <w:r w:rsidDel="00704A6E">
          <w:fldChar w:fldCharType="begin"/>
        </w:r>
        <w:r w:rsidDel="00704A6E">
          <w:delInstrText xml:space="preserve"> HYPERLINK "https://www.ptagis.org/" </w:delInstrText>
        </w:r>
        <w:r w:rsidDel="00704A6E">
          <w:fldChar w:fldCharType="separate"/>
        </w:r>
        <w:r w:rsidR="00094858" w:rsidRPr="009F652A" w:rsidDel="00704A6E">
          <w:rPr>
            <w:rStyle w:val="Hyperlink"/>
          </w:rPr>
          <w:delText>https://www.ptagis.org/</w:delText>
        </w:r>
        <w:r w:rsidDel="00704A6E">
          <w:rPr>
            <w:rStyle w:val="Hyperlink"/>
          </w:rPr>
          <w:fldChar w:fldCharType="end"/>
        </w:r>
        <w:r w:rsidR="00094858" w:rsidDel="00704A6E">
          <w:delText>)</w:delText>
        </w:r>
      </w:del>
    </w:p>
    <w:p w14:paraId="41C0C2C7" w14:textId="77777777" w:rsidR="00F722A0" w:rsidRDefault="00F722A0" w:rsidP="009C3E36">
      <w:pPr>
        <w:pStyle w:val="MHEBody"/>
        <w:numPr>
          <w:ilvl w:val="0"/>
          <w:numId w:val="31"/>
        </w:numPr>
        <w:jc w:val="both"/>
        <w:rPr>
          <w:ins w:id="151" w:author="Mike Ackerman" w:date="2022-09-29T10:45:00Z"/>
        </w:rPr>
        <w:pPrChange w:id="152" w:author="Mike Ackerman" w:date="2022-09-29T11:30:00Z">
          <w:pPr>
            <w:pStyle w:val="MHEHeading2"/>
          </w:pPr>
        </w:pPrChange>
      </w:pPr>
    </w:p>
    <w:p w14:paraId="51617C19" w14:textId="77777777" w:rsidR="003226AE" w:rsidRDefault="003226AE" w:rsidP="009C3E36">
      <w:pPr>
        <w:pStyle w:val="MHEBody"/>
        <w:ind w:left="720"/>
        <w:jc w:val="both"/>
        <w:rPr>
          <w:ins w:id="153" w:author="Mike Ackerman" w:date="2022-09-28T16:20:00Z"/>
        </w:rPr>
        <w:pPrChange w:id="154" w:author="Mike Ackerman" w:date="2022-09-29T11:30:00Z">
          <w:pPr>
            <w:pStyle w:val="MHEBody"/>
            <w:numPr>
              <w:numId w:val="21"/>
            </w:numPr>
            <w:spacing w:before="240"/>
            <w:ind w:left="720" w:hanging="360"/>
          </w:pPr>
        </w:pPrChange>
      </w:pPr>
    </w:p>
    <w:p w14:paraId="442DEB8F" w14:textId="7BA674A4" w:rsidR="004C2D88" w:rsidRDefault="004C2D88" w:rsidP="004C2D88">
      <w:pPr>
        <w:pStyle w:val="MHEHeading2"/>
        <w:jc w:val="both"/>
        <w:rPr>
          <w:ins w:id="155" w:author="Mike Ackerman" w:date="2022-09-29T13:37:00Z"/>
        </w:rPr>
      </w:pPr>
      <w:ins w:id="156" w:author="Mike Ackerman" w:date="2022-09-29T13:37:00Z">
        <w:r>
          <w:t>R and RStudio</w:t>
        </w:r>
      </w:ins>
    </w:p>
    <w:p w14:paraId="5335F631" w14:textId="76FA52B1" w:rsidR="004C2D88" w:rsidRDefault="004C2D88" w:rsidP="004C2D88">
      <w:pPr>
        <w:pStyle w:val="MHEHeading2"/>
        <w:jc w:val="both"/>
        <w:rPr>
          <w:ins w:id="157" w:author="Mike Ackerman" w:date="2022-09-29T13:37:00Z"/>
        </w:rPr>
      </w:pPr>
    </w:p>
    <w:p w14:paraId="7C434616" w14:textId="7C53639F" w:rsidR="004C2D88" w:rsidRPr="004C2D88" w:rsidRDefault="004C2D88" w:rsidP="004C2D88">
      <w:pPr>
        <w:rPr>
          <w:ins w:id="158" w:author="Mike Ackerman" w:date="2022-09-29T13:37:00Z"/>
        </w:rPr>
        <w:pPrChange w:id="159" w:author="Mike Ackerman" w:date="2022-09-29T13:37:00Z">
          <w:pPr>
            <w:pStyle w:val="MHEHeading2"/>
            <w:jc w:val="both"/>
          </w:pPr>
        </w:pPrChange>
      </w:pPr>
      <w:ins w:id="160" w:author="Mike Ackerman" w:date="2022-09-29T13:37:00Z">
        <w:r>
          <w:t>For step-by-step instructions on downloading and i</w:t>
        </w:r>
      </w:ins>
      <w:ins w:id="161" w:author="Mike Ackerman" w:date="2022-09-29T13:38:00Z">
        <w:r>
          <w:t>nstalling both R and RStudio, please visit</w:t>
        </w:r>
      </w:ins>
      <w:ins w:id="162" w:author="Mike Ackerman" w:date="2022-09-29T13:39:00Z">
        <w:r>
          <w:t xml:space="preserve"> </w:t>
        </w:r>
        <w:r>
          <w:fldChar w:fldCharType="begin"/>
        </w:r>
        <w:r>
          <w:instrText xml:space="preserve"> HYPERLINK "https://rstudio-education.github.io/hopr/starting.html" </w:instrText>
        </w:r>
        <w:r>
          <w:fldChar w:fldCharType="separate"/>
        </w:r>
        <w:r w:rsidRPr="004C2D88">
          <w:rPr>
            <w:rStyle w:val="Hyperlink"/>
          </w:rPr>
          <w:t>Appendix A</w:t>
        </w:r>
        <w:r>
          <w:fldChar w:fldCharType="end"/>
        </w:r>
        <w:r>
          <w:t xml:space="preserve"> of the</w:t>
        </w:r>
      </w:ins>
      <w:ins w:id="163" w:author="Mike Ackerman" w:date="2022-09-29T13:38:00Z">
        <w:r>
          <w:t xml:space="preserve"> Hands-On Programming with R website.</w:t>
        </w:r>
      </w:ins>
    </w:p>
    <w:p w14:paraId="1163D5C6" w14:textId="6C9DE92C" w:rsidR="004C2D88" w:rsidRDefault="004C2D88" w:rsidP="004C2D88">
      <w:pPr>
        <w:rPr>
          <w:ins w:id="164" w:author="Mike Ackerman" w:date="2022-09-29T13:37:00Z"/>
        </w:rPr>
        <w:pPrChange w:id="165" w:author="Mike Ackerman" w:date="2022-09-29T13:39:00Z">
          <w:pPr>
            <w:pStyle w:val="MHEHeading2"/>
            <w:jc w:val="both"/>
          </w:pPr>
        </w:pPrChange>
      </w:pPr>
    </w:p>
    <w:p w14:paraId="26432011" w14:textId="7100375B" w:rsidR="004C2D88" w:rsidRDefault="004C2D88" w:rsidP="004C2D88">
      <w:pPr>
        <w:pStyle w:val="MHEHeading2"/>
        <w:jc w:val="both"/>
        <w:rPr>
          <w:ins w:id="166" w:author="Mike Ackerman" w:date="2022-09-29T13:39:00Z"/>
        </w:rPr>
      </w:pPr>
      <w:proofErr w:type="spellStart"/>
      <w:ins w:id="167" w:author="Mike Ackerman" w:date="2022-09-29T13:39:00Z">
        <w:r>
          <w:t>PITcleanr_</w:t>
        </w:r>
      </w:ins>
      <w:ins w:id="168" w:author="Mike Ackerman" w:date="2022-09-29T13:40:00Z">
        <w:r w:rsidR="00791480">
          <w:t>l</w:t>
        </w:r>
      </w:ins>
      <w:ins w:id="169" w:author="Mike Ackerman" w:date="2022-09-29T13:39:00Z">
        <w:r>
          <w:t>ite</w:t>
        </w:r>
        <w:proofErr w:type="spellEnd"/>
      </w:ins>
    </w:p>
    <w:p w14:paraId="010736AC" w14:textId="480085D2" w:rsidR="004C2D88" w:rsidRDefault="004C2D88" w:rsidP="00791480">
      <w:pPr>
        <w:rPr>
          <w:ins w:id="170" w:author="Mike Ackerman" w:date="2022-09-29T13:39:00Z"/>
        </w:rPr>
      </w:pPr>
    </w:p>
    <w:p w14:paraId="571AACA5" w14:textId="7EF25F87" w:rsidR="00791480" w:rsidRDefault="00791480" w:rsidP="00791480">
      <w:pPr>
        <w:rPr>
          <w:ins w:id="171" w:author="Mike Ackerman" w:date="2022-09-29T13:37:00Z"/>
        </w:rPr>
        <w:pPrChange w:id="172" w:author="Mike Ackerman" w:date="2022-09-29T13:39:00Z">
          <w:pPr>
            <w:pStyle w:val="MHEHeading2"/>
            <w:jc w:val="both"/>
          </w:pPr>
        </w:pPrChange>
      </w:pPr>
      <w:ins w:id="173" w:author="Mike Ackerman" w:date="2022-09-29T13:40:00Z">
        <w:r>
          <w:t xml:space="preserve">Some brief text about visiting the </w:t>
        </w:r>
        <w:proofErr w:type="spellStart"/>
        <w:r>
          <w:t>PITcleanr_lite</w:t>
        </w:r>
        <w:proofErr w:type="spellEnd"/>
        <w:r>
          <w:t xml:space="preserve"> website, accessing the README, downloading, saving, etc.</w:t>
        </w:r>
      </w:ins>
    </w:p>
    <w:p w14:paraId="59F10F3A" w14:textId="77777777" w:rsidR="004C2D88" w:rsidRDefault="004C2D88" w:rsidP="00791480">
      <w:pPr>
        <w:rPr>
          <w:ins w:id="174" w:author="Mike Ackerman" w:date="2022-09-29T13:37:00Z"/>
        </w:rPr>
        <w:pPrChange w:id="175" w:author="Mike Ackerman" w:date="2022-09-29T13:39:00Z">
          <w:pPr>
            <w:pStyle w:val="MHEHeading2"/>
            <w:jc w:val="both"/>
          </w:pPr>
        </w:pPrChange>
      </w:pPr>
    </w:p>
    <w:p w14:paraId="75212543" w14:textId="76C7616A" w:rsidR="00094858" w:rsidDel="00F722A0" w:rsidRDefault="003226AE" w:rsidP="009C3E36">
      <w:pPr>
        <w:pStyle w:val="MHEHeading2"/>
        <w:jc w:val="both"/>
        <w:rPr>
          <w:del w:id="176" w:author="Mike Ackerman" w:date="2022-09-28T14:51:00Z"/>
        </w:rPr>
        <w:pPrChange w:id="177" w:author="Mike Ackerman" w:date="2022-09-29T11:30:00Z">
          <w:pPr>
            <w:pStyle w:val="MHEHeading2"/>
          </w:pPr>
        </w:pPrChange>
      </w:pPr>
      <w:ins w:id="178" w:author="Mike Ackerman" w:date="2022-09-28T16:20:00Z">
        <w:r>
          <w:t>Tag or Mark Data</w:t>
        </w:r>
      </w:ins>
      <w:del w:id="179" w:author="Mike Ackerman" w:date="2022-09-28T14:51:00Z">
        <w:r w:rsidR="00094858" w:rsidDel="00704A6E">
          <w:delText>Access to Biomark’s Bio</w:delText>
        </w:r>
      </w:del>
      <w:del w:id="180" w:author="Mike Ackerman" w:date="2022-09-28T12:57:00Z">
        <w:r w:rsidR="00094858" w:rsidDel="003B257A">
          <w:delText>l</w:delText>
        </w:r>
      </w:del>
      <w:del w:id="181" w:author="Mike Ackerman" w:date="2022-09-28T14:51:00Z">
        <w:r w:rsidR="00094858" w:rsidDel="00704A6E">
          <w:delText xml:space="preserve">ogic </w:delText>
        </w:r>
      </w:del>
      <w:del w:id="182" w:author="Mike Ackerman" w:date="2022-09-28T12:58:00Z">
        <w:r w:rsidR="00094858" w:rsidDel="003B257A">
          <w:delText>database</w:delText>
        </w:r>
      </w:del>
    </w:p>
    <w:p w14:paraId="391F8A9F" w14:textId="77777777" w:rsidR="00F722A0" w:rsidRDefault="00F722A0" w:rsidP="009C3E36">
      <w:pPr>
        <w:pStyle w:val="MHEHeading2"/>
        <w:jc w:val="both"/>
        <w:rPr>
          <w:ins w:id="183" w:author="Mike Ackerman" w:date="2022-09-29T10:45:00Z"/>
        </w:rPr>
        <w:pPrChange w:id="184" w:author="Mike Ackerman" w:date="2022-09-29T11:30:00Z">
          <w:pPr>
            <w:pStyle w:val="MHEBody"/>
            <w:numPr>
              <w:numId w:val="21"/>
            </w:numPr>
            <w:ind w:left="720" w:hanging="360"/>
          </w:pPr>
        </w:pPrChange>
      </w:pPr>
    </w:p>
    <w:p w14:paraId="1D8884DA" w14:textId="72799720" w:rsidR="00094858" w:rsidDel="00704A6E" w:rsidRDefault="00094858" w:rsidP="009C3E36">
      <w:pPr>
        <w:jc w:val="both"/>
        <w:rPr>
          <w:del w:id="185" w:author="Mike Ackerman" w:date="2022-09-28T14:51:00Z"/>
        </w:rPr>
        <w:pPrChange w:id="186" w:author="Mike Ackerman" w:date="2022-09-29T11:30:00Z">
          <w:pPr>
            <w:pStyle w:val="MHEBody"/>
            <w:numPr>
              <w:numId w:val="21"/>
            </w:numPr>
            <w:ind w:left="720" w:hanging="360"/>
          </w:pPr>
        </w:pPrChange>
      </w:pPr>
      <w:del w:id="187" w:author="Mike Ackerman" w:date="2022-09-28T14:51:00Z">
        <w:r w:rsidDel="00704A6E">
          <w:delText>A recent version of R software installed</w:delText>
        </w:r>
      </w:del>
    </w:p>
    <w:p w14:paraId="4EB7508E" w14:textId="5FD462BA" w:rsidR="00094858" w:rsidDel="00704A6E" w:rsidRDefault="00094858" w:rsidP="009C3E36">
      <w:pPr>
        <w:jc w:val="both"/>
        <w:rPr>
          <w:del w:id="188" w:author="Mike Ackerman" w:date="2022-09-28T14:51:00Z"/>
        </w:rPr>
        <w:pPrChange w:id="189" w:author="Mike Ackerman" w:date="2022-09-29T11:30:00Z">
          <w:pPr>
            <w:pStyle w:val="MHEBody"/>
            <w:numPr>
              <w:numId w:val="21"/>
            </w:numPr>
            <w:ind w:left="720" w:hanging="360"/>
          </w:pPr>
        </w:pPrChange>
      </w:pPr>
      <w:del w:id="190" w:author="Mike Ackerman" w:date="2022-09-28T14:51:00Z">
        <w:r w:rsidDel="00704A6E">
          <w:delText>A local copy of the PITclean</w:delText>
        </w:r>
        <w:r w:rsidR="00E4523A" w:rsidDel="00704A6E">
          <w:delText>r_lite</w:delText>
        </w:r>
        <w:r w:rsidDel="00704A6E">
          <w:delText xml:space="preserve"> Git</w:delText>
        </w:r>
      </w:del>
      <w:del w:id="191" w:author="Mike Ackerman" w:date="2022-09-28T13:07:00Z">
        <w:r w:rsidDel="000246BF">
          <w:delText>h</w:delText>
        </w:r>
      </w:del>
      <w:del w:id="192" w:author="Mike Ackerman" w:date="2022-09-28T14:51:00Z">
        <w:r w:rsidDel="00704A6E">
          <w:delText>ub repo (</w:delText>
        </w:r>
        <w:r w:rsidDel="00704A6E">
          <w:rPr>
            <w:color w:val="000000" w:themeColor="text1"/>
          </w:rPr>
          <w:fldChar w:fldCharType="begin"/>
        </w:r>
        <w:r w:rsidDel="00704A6E">
          <w:delInstrText xml:space="preserve"> HYPERLINK "https://github.com/Mount-Hood-Environmental/PITcleanr_lite" </w:delInstrText>
        </w:r>
        <w:r w:rsidDel="00704A6E">
          <w:rPr>
            <w:color w:val="000000" w:themeColor="text1"/>
          </w:rPr>
          <w:fldChar w:fldCharType="separate"/>
        </w:r>
        <w:r w:rsidRPr="009F652A" w:rsidDel="00704A6E">
          <w:rPr>
            <w:rStyle w:val="Hyperlink"/>
          </w:rPr>
          <w:delText>https://github.com/Mount-Hood-Environmental/PITcleanr_lite</w:delText>
        </w:r>
        <w:r w:rsidDel="00704A6E">
          <w:rPr>
            <w:rStyle w:val="Hyperlink"/>
            <w:rFonts w:cs="Times New Roman"/>
            <w:b/>
            <w:bCs/>
            <w:smallCaps/>
            <w:szCs w:val="24"/>
          </w:rPr>
          <w:fldChar w:fldCharType="end"/>
        </w:r>
        <w:r w:rsidDel="00704A6E">
          <w:delText>)</w:delText>
        </w:r>
      </w:del>
    </w:p>
    <w:p w14:paraId="296ACE1F" w14:textId="3E3FC64C" w:rsidR="00094858" w:rsidDel="003226AE" w:rsidRDefault="00094858" w:rsidP="009C3E36">
      <w:pPr>
        <w:jc w:val="both"/>
        <w:rPr>
          <w:del w:id="193" w:author="Mike Ackerman" w:date="2022-09-28T16:19:00Z"/>
        </w:rPr>
        <w:pPrChange w:id="194" w:author="Mike Ackerman" w:date="2022-09-29T11:30:00Z">
          <w:pPr>
            <w:pStyle w:val="MHEBody"/>
          </w:pPr>
        </w:pPrChange>
      </w:pPr>
    </w:p>
    <w:p w14:paraId="0619388F" w14:textId="77777777" w:rsidR="000B5300" w:rsidRDefault="000B5300" w:rsidP="009C3E36">
      <w:pPr>
        <w:jc w:val="both"/>
        <w:rPr>
          <w:ins w:id="195" w:author="Mike Ackerman" w:date="2022-09-28T15:00:00Z"/>
        </w:rPr>
        <w:pPrChange w:id="196" w:author="Mike Ackerman" w:date="2022-09-29T11:30:00Z">
          <w:pPr>
            <w:pStyle w:val="MHEBody"/>
            <w:spacing w:before="120"/>
          </w:pPr>
        </w:pPrChange>
      </w:pPr>
    </w:p>
    <w:p w14:paraId="70A41ED7" w14:textId="33498631" w:rsidR="003226AE" w:rsidRDefault="008B4BC7" w:rsidP="009C3E36">
      <w:pPr>
        <w:pStyle w:val="MHEBody"/>
        <w:jc w:val="both"/>
        <w:rPr>
          <w:ins w:id="197" w:author="Mike Ackerman" w:date="2022-09-29T10:46:00Z"/>
        </w:rPr>
        <w:pPrChange w:id="198" w:author="Mike Ackerman" w:date="2022-09-29T11:30:00Z">
          <w:pPr>
            <w:pStyle w:val="MHEBody"/>
          </w:pPr>
        </w:pPrChange>
      </w:pPr>
      <w:ins w:id="199" w:author="Mike Ackerman" w:date="2022-09-28T16:38:00Z">
        <w:r>
          <w:t xml:space="preserve">In our example, we use two PTAGIS queries to construct a list of unique PIT-tagged </w:t>
        </w:r>
      </w:ins>
      <w:ins w:id="200" w:author="Mike Ackerman" w:date="2022-09-28T16:39:00Z">
        <w:r>
          <w:t xml:space="preserve">juveniles tagged and/or released at the LEMTRP and HYDTRP </w:t>
        </w:r>
      </w:ins>
      <w:ins w:id="201" w:author="Mike Ackerman" w:date="2022-09-29T10:46:00Z">
        <w:r w:rsidR="00F722A0">
          <w:t>screw traps, which we will track through the lower Lemhi River</w:t>
        </w:r>
      </w:ins>
      <w:ins w:id="202" w:author="Mike Ackerman" w:date="2022-09-28T16:39:00Z">
        <w:r>
          <w:t xml:space="preserve">. Alternatively, </w:t>
        </w:r>
      </w:ins>
      <w:ins w:id="203" w:author="Mike Ackerman" w:date="2022-09-28T16:41:00Z">
        <w:r>
          <w:t>a user could provide their own list of PIT-tagged individuals</w:t>
        </w:r>
      </w:ins>
      <w:ins w:id="204" w:author="Mike Ackerman" w:date="2022-09-28T16:42:00Z">
        <w:r>
          <w:t xml:space="preserve"> in a </w:t>
        </w:r>
        <w:commentRangeStart w:id="205"/>
        <w:r>
          <w:t>.txt or .csv file format</w:t>
        </w:r>
      </w:ins>
      <w:commentRangeEnd w:id="205"/>
      <w:ins w:id="206" w:author="Mike Ackerman" w:date="2022-09-28T16:45:00Z">
        <w:r w:rsidR="00045188">
          <w:rPr>
            <w:rStyle w:val="CommentReference"/>
            <w:rFonts w:cstheme="minorBidi"/>
          </w:rPr>
          <w:commentReference w:id="205"/>
        </w:r>
      </w:ins>
      <w:ins w:id="207" w:author="Mike Ackerman" w:date="2022-09-28T16:42:00Z">
        <w:r>
          <w:t xml:space="preserve">. </w:t>
        </w:r>
      </w:ins>
      <w:ins w:id="208" w:author="Mike Ackerman" w:date="2022-09-28T16:48:00Z">
        <w:r w:rsidR="00466394">
          <w:t>To complete the PTAGIS queries, the user will need to do the following:</w:t>
        </w:r>
      </w:ins>
    </w:p>
    <w:p w14:paraId="1CD31C31" w14:textId="77777777" w:rsidR="00F722A0" w:rsidRDefault="00F722A0" w:rsidP="009C3E36">
      <w:pPr>
        <w:pStyle w:val="MHEBody"/>
        <w:jc w:val="both"/>
        <w:rPr>
          <w:ins w:id="209" w:author="Mike Ackerman" w:date="2022-09-28T16:48:00Z"/>
        </w:rPr>
        <w:pPrChange w:id="210" w:author="Mike Ackerman" w:date="2022-09-29T11:30:00Z">
          <w:pPr>
            <w:pStyle w:val="MHEBody"/>
            <w:spacing w:before="120"/>
          </w:pPr>
        </w:pPrChange>
      </w:pPr>
    </w:p>
    <w:p w14:paraId="26302641" w14:textId="18A92075" w:rsidR="00466394" w:rsidRDefault="00466394" w:rsidP="009C3E36">
      <w:pPr>
        <w:pStyle w:val="MHEBody"/>
        <w:numPr>
          <w:ilvl w:val="0"/>
          <w:numId w:val="35"/>
        </w:numPr>
        <w:jc w:val="both"/>
        <w:rPr>
          <w:ins w:id="211" w:author="Mike Ackerman" w:date="2022-09-28T16:49:00Z"/>
        </w:rPr>
        <w:pPrChange w:id="212" w:author="Mike Ackerman" w:date="2022-09-29T11:30:00Z">
          <w:pPr>
            <w:pStyle w:val="MHEBody"/>
            <w:numPr>
              <w:numId w:val="35"/>
            </w:numPr>
            <w:spacing w:before="120"/>
            <w:ind w:left="720" w:hanging="360"/>
          </w:pPr>
        </w:pPrChange>
      </w:pPr>
      <w:ins w:id="213" w:author="Mike Ackerman" w:date="2022-09-28T16:48:00Z">
        <w:r>
          <w:t xml:space="preserve">Navigate to </w:t>
        </w:r>
      </w:ins>
      <w:ins w:id="214" w:author="Mike Ackerman" w:date="2022-09-28T16:49:00Z">
        <w:r>
          <w:fldChar w:fldCharType="begin"/>
        </w:r>
        <w:r>
          <w:instrText xml:space="preserve"> HYPERLINK "https://www.ptagis.org" </w:instrText>
        </w:r>
        <w:r>
          <w:fldChar w:fldCharType="separate"/>
        </w:r>
        <w:r w:rsidRPr="005A25D8">
          <w:rPr>
            <w:rStyle w:val="Hyperlink"/>
          </w:rPr>
          <w:t>https://www.ptagis.org</w:t>
        </w:r>
        <w:r>
          <w:fldChar w:fldCharType="end"/>
        </w:r>
      </w:ins>
    </w:p>
    <w:p w14:paraId="38D33A04" w14:textId="58DCF5A0" w:rsidR="00466394" w:rsidRDefault="00466394" w:rsidP="009C3E36">
      <w:pPr>
        <w:pStyle w:val="MHEBody"/>
        <w:numPr>
          <w:ilvl w:val="0"/>
          <w:numId w:val="35"/>
        </w:numPr>
        <w:jc w:val="both"/>
        <w:rPr>
          <w:ins w:id="215" w:author="Mike Ackerman" w:date="2022-09-28T16:49:00Z"/>
        </w:rPr>
        <w:pPrChange w:id="216" w:author="Mike Ackerman" w:date="2022-09-29T11:30:00Z">
          <w:pPr>
            <w:pStyle w:val="MHEBody"/>
            <w:numPr>
              <w:numId w:val="35"/>
            </w:numPr>
            <w:spacing w:before="120" w:line="240" w:lineRule="auto"/>
            <w:ind w:left="720" w:hanging="360"/>
          </w:pPr>
        </w:pPrChange>
      </w:pPr>
      <w:ins w:id="217" w:author="Mike Ackerman" w:date="2022-09-28T16:49:00Z">
        <w:r>
          <w:t>Login (or Register for a new account, if necessary)</w:t>
        </w:r>
      </w:ins>
    </w:p>
    <w:p w14:paraId="2FC7E766" w14:textId="22069592" w:rsidR="00466394" w:rsidRDefault="00466394" w:rsidP="009C3E36">
      <w:pPr>
        <w:pStyle w:val="MHEBody"/>
        <w:numPr>
          <w:ilvl w:val="0"/>
          <w:numId w:val="35"/>
        </w:numPr>
        <w:jc w:val="both"/>
        <w:rPr>
          <w:ins w:id="218" w:author="Mike Ackerman" w:date="2022-09-28T16:50:00Z"/>
        </w:rPr>
        <w:pPrChange w:id="219" w:author="Mike Ackerman" w:date="2022-09-29T11:30:00Z">
          <w:pPr>
            <w:pStyle w:val="MHEBody"/>
            <w:numPr>
              <w:numId w:val="35"/>
            </w:numPr>
            <w:spacing w:before="120" w:line="240" w:lineRule="auto"/>
            <w:ind w:left="720" w:hanging="360"/>
          </w:pPr>
        </w:pPrChange>
      </w:pPr>
      <w:ins w:id="220" w:author="Mike Ackerman" w:date="2022-09-28T16:49:00Z">
        <w:r>
          <w:t>Naviga</w:t>
        </w:r>
      </w:ins>
      <w:ins w:id="221" w:author="Mike Ackerman" w:date="2022-09-28T16:50:00Z">
        <w:r>
          <w:t>te to the “Advanced Reporting Home Page”</w:t>
        </w:r>
      </w:ins>
    </w:p>
    <w:p w14:paraId="71A4C253" w14:textId="31996CFB" w:rsidR="00466394" w:rsidRDefault="00466394" w:rsidP="009C3E36">
      <w:pPr>
        <w:pStyle w:val="MHEBody"/>
        <w:numPr>
          <w:ilvl w:val="0"/>
          <w:numId w:val="35"/>
        </w:numPr>
        <w:jc w:val="both"/>
        <w:rPr>
          <w:ins w:id="222" w:author="Mike Ackerman" w:date="2022-09-28T16:51:00Z"/>
        </w:rPr>
        <w:pPrChange w:id="223" w:author="Mike Ackerman" w:date="2022-09-29T11:30:00Z">
          <w:pPr>
            <w:pStyle w:val="MHEBody"/>
            <w:numPr>
              <w:numId w:val="35"/>
            </w:numPr>
            <w:spacing w:before="120" w:line="240" w:lineRule="auto"/>
            <w:ind w:left="720" w:hanging="360"/>
          </w:pPr>
        </w:pPrChange>
      </w:pPr>
      <w:ins w:id="224" w:author="Mike Ackerman" w:date="2022-09-28T16:50:00Z">
        <w:r>
          <w:t>Click “Create Query Builder2 Report”</w:t>
        </w:r>
      </w:ins>
    </w:p>
    <w:p w14:paraId="1C8B9C09" w14:textId="5A4102E6" w:rsidR="00466394" w:rsidRDefault="00466394" w:rsidP="009C3E36">
      <w:pPr>
        <w:jc w:val="both"/>
        <w:rPr>
          <w:ins w:id="225" w:author="Mike Ackerman" w:date="2022-09-28T16:51:00Z"/>
        </w:rPr>
        <w:pPrChange w:id="226" w:author="Mike Ackerman" w:date="2022-09-29T11:30:00Z">
          <w:pPr>
            <w:spacing w:after="0" w:line="276" w:lineRule="auto"/>
          </w:pPr>
        </w:pPrChange>
      </w:pPr>
    </w:p>
    <w:p w14:paraId="0B19197C" w14:textId="1A070D62" w:rsidR="00466394" w:rsidRDefault="00466394" w:rsidP="009C3E36">
      <w:pPr>
        <w:jc w:val="both"/>
        <w:rPr>
          <w:ins w:id="227" w:author="Mike Ackerman" w:date="2022-09-29T10:47:00Z"/>
        </w:rPr>
      </w:pPr>
      <w:ins w:id="228" w:author="Mike Ackerman" w:date="2022-09-28T16:51:00Z">
        <w:r>
          <w:t>This will take you to a list of standard queries that are provided by PTAGIS.</w:t>
        </w:r>
      </w:ins>
    </w:p>
    <w:p w14:paraId="1B9930D6" w14:textId="77777777" w:rsidR="00F722A0" w:rsidRDefault="00F722A0" w:rsidP="009C3E36">
      <w:pPr>
        <w:jc w:val="both"/>
        <w:rPr>
          <w:ins w:id="229" w:author="Mike Ackerman" w:date="2022-09-28T16:46:00Z"/>
        </w:rPr>
        <w:pPrChange w:id="230" w:author="Mike Ackerman" w:date="2022-09-29T11:30:00Z">
          <w:pPr>
            <w:spacing w:after="0" w:line="276" w:lineRule="auto"/>
          </w:pPr>
        </w:pPrChange>
      </w:pPr>
    </w:p>
    <w:p w14:paraId="0C28AC1D" w14:textId="590CB885" w:rsidR="00045188" w:rsidRDefault="00045188" w:rsidP="009C3E36">
      <w:pPr>
        <w:pStyle w:val="Heading3"/>
        <w:jc w:val="both"/>
        <w:rPr>
          <w:ins w:id="231" w:author="Mike Ackerman" w:date="2022-09-29T10:47:00Z"/>
        </w:rPr>
      </w:pPr>
      <w:ins w:id="232" w:author="Mike Ackerman" w:date="2022-09-28T16:46:00Z">
        <w:r>
          <w:t>Tagging Detail Query</w:t>
        </w:r>
      </w:ins>
    </w:p>
    <w:p w14:paraId="580F9B6F" w14:textId="77777777" w:rsidR="00F722A0" w:rsidRPr="00F722A0" w:rsidRDefault="00F722A0" w:rsidP="009C3E36">
      <w:pPr>
        <w:jc w:val="both"/>
        <w:rPr>
          <w:ins w:id="233" w:author="Mike Ackerman" w:date="2022-09-28T16:47:00Z"/>
        </w:rPr>
        <w:pPrChange w:id="234" w:author="Mike Ackerman" w:date="2022-09-29T11:30:00Z">
          <w:pPr>
            <w:pStyle w:val="Heading3"/>
          </w:pPr>
        </w:pPrChange>
      </w:pPr>
    </w:p>
    <w:p w14:paraId="45946275" w14:textId="5568FC8C" w:rsidR="00094858" w:rsidDel="00CD5B04" w:rsidRDefault="00045188" w:rsidP="009C3E36">
      <w:pPr>
        <w:jc w:val="both"/>
        <w:rPr>
          <w:del w:id="235" w:author="Mike Ackerman" w:date="2022-09-28T16:52:00Z"/>
        </w:rPr>
        <w:pPrChange w:id="236" w:author="Mike Ackerman" w:date="2022-09-29T11:30:00Z">
          <w:pPr>
            <w:jc w:val="both"/>
          </w:pPr>
        </w:pPrChange>
      </w:pPr>
      <w:ins w:id="237" w:author="Mike Ackerman" w:date="2022-09-28T16:47:00Z">
        <w:r>
          <w:t xml:space="preserve">First, we will execute a “tagging detail” query in PTAGIS to identify all newly PIT-tagged </w:t>
        </w:r>
      </w:ins>
      <w:ins w:id="238" w:author="Mike Ackerman" w:date="2022-09-29T10:51:00Z">
        <w:r w:rsidR="0001705A">
          <w:t>Chinook salmon and steelhead</w:t>
        </w:r>
      </w:ins>
      <w:ins w:id="239" w:author="Mike Ackerman" w:date="2022-09-28T16:47:00Z">
        <w:r>
          <w:t xml:space="preserve"> that are released at RSTs within the Lemhi River</w:t>
        </w:r>
      </w:ins>
      <w:ins w:id="240" w:author="Mike Ackerman" w:date="2022-09-29T10:51:00Z">
        <w:r w:rsidR="0001705A">
          <w:t xml:space="preserve"> Subbasin</w:t>
        </w:r>
      </w:ins>
      <w:ins w:id="241" w:author="Mike Ackerman" w:date="2022-09-28T16:47:00Z">
        <w:r>
          <w:t>.</w:t>
        </w:r>
      </w:ins>
      <w:ins w:id="242" w:author="Mike Ackerman" w:date="2022-09-29T10:51:00Z">
        <w:r w:rsidR="0001705A">
          <w:t xml:space="preserve"> </w:t>
        </w:r>
      </w:ins>
      <w:ins w:id="243" w:author="Mike Ackerman" w:date="2022-09-29T10:52:00Z">
        <w:r w:rsidR="0001705A">
          <w:t xml:space="preserve">For the purposes of this exercise, let’s focus on fish marked starting in </w:t>
        </w:r>
        <w:commentRangeStart w:id="244"/>
        <w:r w:rsidR="0001705A">
          <w:t>2020 to present</w:t>
        </w:r>
      </w:ins>
      <w:commentRangeEnd w:id="244"/>
      <w:ins w:id="245" w:author="Mike Ackerman" w:date="2022-09-29T10:55:00Z">
        <w:r w:rsidR="00CD5B04">
          <w:rPr>
            <w:rStyle w:val="CommentReference"/>
          </w:rPr>
          <w:commentReference w:id="244"/>
        </w:r>
      </w:ins>
      <w:ins w:id="246" w:author="Mike Ackerman" w:date="2022-09-29T10:52:00Z">
        <w:r w:rsidR="0001705A">
          <w:t>.</w:t>
        </w:r>
      </w:ins>
      <w:ins w:id="247" w:author="Mike Ackerman" w:date="2022-09-29T10:57:00Z">
        <w:r w:rsidR="00CD5B04">
          <w:t xml:space="preserve"> </w:t>
        </w:r>
      </w:ins>
      <w:ins w:id="248" w:author="Mike Ackerman" w:date="2022-09-29T10:58:00Z">
        <w:r w:rsidR="00CD5B04">
          <w:t>In</w:t>
        </w:r>
      </w:ins>
      <w:ins w:id="249" w:author="Mike Ackerman" w:date="2022-09-29T10:57:00Z">
        <w:r w:rsidR="00CD5B04">
          <w:t xml:space="preserve"> the left</w:t>
        </w:r>
      </w:ins>
      <w:ins w:id="250" w:author="Mike Ackerman" w:date="2022-09-29T10:58:00Z">
        <w:r w:rsidR="00CD5B04">
          <w:t xml:space="preserve"> panel of </w:t>
        </w:r>
        <w:r w:rsidR="00CD5B04">
          <w:lastRenderedPageBreak/>
          <w:t xml:space="preserve">the Tagging Detail Query </w:t>
        </w:r>
      </w:ins>
      <w:ins w:id="251" w:author="Mike Ackerman" w:date="2022-09-29T10:59:00Z">
        <w:r w:rsidR="00CD5B04">
          <w:t>page,</w:t>
        </w:r>
      </w:ins>
      <w:ins w:id="252" w:author="Mike Ackerman" w:date="2022-09-29T10:58:00Z">
        <w:r w:rsidR="00CD5B04">
          <w:t xml:space="preserve"> </w:t>
        </w:r>
      </w:ins>
      <w:ins w:id="253" w:author="Mike Ackerman" w:date="2022-09-29T10:59:00Z">
        <w:r w:rsidR="00CD5B04">
          <w:t xml:space="preserve">the user </w:t>
        </w:r>
      </w:ins>
      <w:ins w:id="254" w:author="Mike Ackerman" w:date="2022-09-29T10:58:00Z">
        <w:r w:rsidR="00CD5B04">
          <w:t>will see a series of indice</w:t>
        </w:r>
      </w:ins>
      <w:ins w:id="255" w:author="Mike Ackerman" w:date="2022-09-29T10:59:00Z">
        <w:r w:rsidR="00CD5B04">
          <w:t>s that allow</w:t>
        </w:r>
      </w:ins>
      <w:ins w:id="256" w:author="Mike Ackerman" w:date="2022-09-29T11:00:00Z">
        <w:r w:rsidR="00CD5B04">
          <w:t>s one</w:t>
        </w:r>
      </w:ins>
      <w:ins w:id="257" w:author="Mike Ackerman" w:date="2022-09-29T10:59:00Z">
        <w:r w:rsidR="00CD5B04">
          <w:t xml:space="preserve"> to choose which attributes to include in their export, while also allowing filtering on </w:t>
        </w:r>
      </w:ins>
      <w:ins w:id="258" w:author="Mike Ackerman" w:date="2022-09-29T11:00:00Z">
        <w:r w:rsidR="00CD5B04">
          <w:t>select</w:t>
        </w:r>
      </w:ins>
      <w:ins w:id="259" w:author="Mike Ackerman" w:date="2022-09-29T10:59:00Z">
        <w:r w:rsidR="00CD5B04">
          <w:t xml:space="preserve"> attributes. </w:t>
        </w:r>
      </w:ins>
      <w:del w:id="260" w:author="Mike Ackerman" w:date="2022-09-28T16:52:00Z">
        <w:r w:rsidR="00533B57" w:rsidDel="00466394">
          <w:delText>Three</w:delText>
        </w:r>
        <w:r w:rsidR="00995D96" w:rsidDel="00466394">
          <w:delText xml:space="preserve"> PTAGIS queries </w:delText>
        </w:r>
        <w:r w:rsidR="00533B57" w:rsidDel="00466394">
          <w:delText>are required</w:delText>
        </w:r>
        <w:r w:rsidR="00DB47C0" w:rsidDel="00466394">
          <w:delText xml:space="preserve">. The first two queries construct the list of </w:delText>
        </w:r>
        <w:r w:rsidR="009B18AA" w:rsidDel="00466394">
          <w:delText>PIT tags to be pulled in query 3, which is downloaded locally.</w:delText>
        </w:r>
        <w:r w:rsidR="00DB47C0" w:rsidDel="00466394">
          <w:delText xml:space="preserve"> </w:delText>
        </w:r>
      </w:del>
    </w:p>
    <w:p w14:paraId="702811CD" w14:textId="77777777" w:rsidR="00CD5B04" w:rsidRDefault="00CD5B04" w:rsidP="009C3E36">
      <w:pPr>
        <w:jc w:val="both"/>
        <w:rPr>
          <w:ins w:id="261" w:author="Mike Ackerman" w:date="2022-09-29T10:57:00Z"/>
        </w:rPr>
        <w:pPrChange w:id="262" w:author="Mike Ackerman" w:date="2022-09-29T11:30:00Z">
          <w:pPr>
            <w:pStyle w:val="MHEBody"/>
            <w:spacing w:before="120"/>
          </w:pPr>
        </w:pPrChange>
      </w:pPr>
    </w:p>
    <w:p w14:paraId="51661D64" w14:textId="5CB0CED7" w:rsidR="00995D96" w:rsidDel="00466394" w:rsidRDefault="00527201" w:rsidP="009C3E36">
      <w:pPr>
        <w:jc w:val="both"/>
        <w:rPr>
          <w:del w:id="263" w:author="Mike Ackerman" w:date="2022-09-28T16:52:00Z"/>
        </w:rPr>
        <w:pPrChange w:id="264" w:author="Mike Ackerman" w:date="2022-09-29T11:30:00Z">
          <w:pPr>
            <w:pStyle w:val="MHEBody"/>
            <w:numPr>
              <w:numId w:val="22"/>
            </w:numPr>
            <w:ind w:left="720" w:hanging="360"/>
          </w:pPr>
        </w:pPrChange>
      </w:pPr>
      <w:del w:id="265" w:author="Mike Ackerman" w:date="2022-09-28T16:52:00Z">
        <w:r w:rsidDel="00466394">
          <w:delText>Tagging detail</w:delText>
        </w:r>
        <w:r w:rsidR="00B94536" w:rsidDel="00466394">
          <w:delText xml:space="preserve"> </w:delText>
        </w:r>
        <w:r w:rsidDel="00466394">
          <w:delText>q</w:delText>
        </w:r>
        <w:r w:rsidR="00B94536" w:rsidDel="00466394">
          <w:delText xml:space="preserve">uery: </w:delText>
        </w:r>
        <w:r w:rsidR="00995D96" w:rsidDel="00466394">
          <w:delText>All fish marked at Lemhi RSTs</w:delText>
        </w:r>
      </w:del>
    </w:p>
    <w:p w14:paraId="74B3CA15" w14:textId="2223228B" w:rsidR="00527201" w:rsidDel="00466394" w:rsidRDefault="00B94536" w:rsidP="009C3E36">
      <w:pPr>
        <w:jc w:val="both"/>
        <w:rPr>
          <w:del w:id="266" w:author="Mike Ackerman" w:date="2022-09-28T16:47:00Z"/>
        </w:rPr>
        <w:pPrChange w:id="267" w:author="Mike Ackerman" w:date="2022-09-29T11:30:00Z">
          <w:pPr>
            <w:pStyle w:val="MHEBody"/>
            <w:numPr>
              <w:numId w:val="22"/>
            </w:numPr>
            <w:ind w:left="720" w:hanging="360"/>
          </w:pPr>
        </w:pPrChange>
      </w:pPr>
      <w:del w:id="268" w:author="Mike Ackerman" w:date="2022-09-28T16:47:00Z">
        <w:r w:rsidDel="00466394">
          <w:delText xml:space="preserve">Recapture </w:delText>
        </w:r>
        <w:r w:rsidR="00527201" w:rsidDel="00466394">
          <w:delText>q</w:delText>
        </w:r>
        <w:r w:rsidDel="00466394">
          <w:delText xml:space="preserve">uery: </w:delText>
        </w:r>
        <w:r w:rsidR="00995D96" w:rsidDel="00466394">
          <w:delText>All recaptures at Lemhi RSTs</w:delText>
        </w:r>
      </w:del>
    </w:p>
    <w:p w14:paraId="4DDE6C37" w14:textId="3EBF80CB" w:rsidR="00995D96" w:rsidDel="00466394" w:rsidRDefault="00527201" w:rsidP="009C3E36">
      <w:pPr>
        <w:jc w:val="both"/>
        <w:rPr>
          <w:del w:id="269" w:author="Mike Ackerman" w:date="2022-09-28T16:52:00Z"/>
          <w:moveFrom w:id="270" w:author="Mike Ackerman" w:date="2022-09-28T16:45:00Z"/>
        </w:rPr>
        <w:pPrChange w:id="271" w:author="Mike Ackerman" w:date="2022-09-29T11:30:00Z">
          <w:pPr>
            <w:pStyle w:val="MHEBody"/>
            <w:numPr>
              <w:numId w:val="22"/>
            </w:numPr>
            <w:ind w:left="720" w:hanging="360"/>
          </w:pPr>
        </w:pPrChange>
      </w:pPr>
      <w:moveFromRangeStart w:id="272" w:author="Mike Ackerman" w:date="2022-09-28T16:45:00Z" w:name="move115275954"/>
      <w:moveFrom w:id="273" w:author="Mike Ackerman" w:date="2022-09-28T16:45:00Z">
        <w:del w:id="274" w:author="Mike Ackerman" w:date="2022-09-28T16:52:00Z">
          <w:r w:rsidDel="00466394">
            <w:delText>T</w:delText>
          </w:r>
          <w:r w:rsidR="00B94536" w:rsidDel="00466394">
            <w:delText xml:space="preserve">ag </w:delText>
          </w:r>
          <w:r w:rsidDel="00466394">
            <w:delText>h</w:delText>
          </w:r>
          <w:r w:rsidR="00B94536" w:rsidDel="00466394">
            <w:delText xml:space="preserve">istory </w:delText>
          </w:r>
          <w:r w:rsidDel="00466394">
            <w:delText>q</w:delText>
          </w:r>
          <w:r w:rsidR="00B94536" w:rsidDel="00466394">
            <w:delText>uery: A</w:delText>
          </w:r>
          <w:r w:rsidR="00995D96" w:rsidDel="00466394">
            <w:delText>ll tagged fish listed in</w:delText>
          </w:r>
          <w:r w:rsidR="00465598" w:rsidDel="00466394">
            <w:delText xml:space="preserve"> queries</w:delText>
          </w:r>
          <w:r w:rsidR="00995D96" w:rsidDel="00466394">
            <w:delText xml:space="preserve"> 1. </w:delText>
          </w:r>
          <w:r w:rsidR="00995D96" w:rsidRPr="00527201" w:rsidDel="00466394">
            <w:rPr>
              <w:i/>
              <w:iCs/>
            </w:rPr>
            <w:delText xml:space="preserve">or </w:delText>
          </w:r>
          <w:r w:rsidR="00995D96" w:rsidDel="00466394">
            <w:delText>2.</w:delText>
          </w:r>
          <w:r w:rsidR="00D24DBB" w:rsidDel="00466394">
            <w:delText xml:space="preserve"> This report will contain all of the records to be downloaded from PTAGIS.</w:delText>
          </w:r>
        </w:del>
      </w:moveFrom>
    </w:p>
    <w:moveFromRangeEnd w:id="272"/>
    <w:p w14:paraId="0F242587" w14:textId="01367C6B" w:rsidR="00995D96" w:rsidDel="000246BF" w:rsidRDefault="00995D96" w:rsidP="009C3E36">
      <w:pPr>
        <w:jc w:val="both"/>
        <w:rPr>
          <w:del w:id="275" w:author="Mike Ackerman" w:date="2022-09-28T13:07:00Z"/>
        </w:rPr>
        <w:pPrChange w:id="276" w:author="Mike Ackerman" w:date="2022-09-29T11:30:00Z">
          <w:pPr>
            <w:pStyle w:val="MHEBody"/>
          </w:pPr>
        </w:pPrChange>
      </w:pPr>
    </w:p>
    <w:p w14:paraId="0825B718" w14:textId="675D0BB8" w:rsidR="00995D96" w:rsidDel="00466394" w:rsidRDefault="00995D96" w:rsidP="009C3E36">
      <w:pPr>
        <w:jc w:val="both"/>
        <w:rPr>
          <w:del w:id="277" w:author="Mike Ackerman" w:date="2022-09-28T16:52:00Z"/>
        </w:rPr>
        <w:pPrChange w:id="278" w:author="Mike Ackerman" w:date="2022-09-29T11:30:00Z">
          <w:pPr>
            <w:pStyle w:val="MHEBody"/>
            <w:spacing w:before="240"/>
          </w:pPr>
        </w:pPrChange>
      </w:pPr>
      <w:del w:id="279" w:author="Mike Ackerman" w:date="2022-09-28T16:52:00Z">
        <w:r w:rsidDel="00466394">
          <w:delText>To create these queries, you will need to:</w:delText>
        </w:r>
      </w:del>
    </w:p>
    <w:p w14:paraId="1826F4A4" w14:textId="49634BD3" w:rsidR="00995D96" w:rsidDel="00466394" w:rsidRDefault="00995D96" w:rsidP="009C3E36">
      <w:pPr>
        <w:jc w:val="both"/>
        <w:rPr>
          <w:del w:id="280" w:author="Mike Ackerman" w:date="2022-09-28T16:52:00Z"/>
        </w:rPr>
        <w:pPrChange w:id="281" w:author="Mike Ackerman" w:date="2022-09-29T11:30:00Z">
          <w:pPr>
            <w:pStyle w:val="ListParagraph"/>
            <w:numPr>
              <w:numId w:val="23"/>
            </w:numPr>
            <w:spacing w:before="240"/>
            <w:ind w:hanging="360"/>
          </w:pPr>
        </w:pPrChange>
      </w:pPr>
      <w:del w:id="282" w:author="Mike Ackerman" w:date="2022-09-28T16:52:00Z">
        <w:r w:rsidDel="00466394">
          <w:delText xml:space="preserve">Navigate to </w:delText>
        </w:r>
        <w:r w:rsidDel="00466394">
          <w:fldChar w:fldCharType="begin"/>
        </w:r>
        <w:r w:rsidDel="00466394">
          <w:delInstrText xml:space="preserve"> HYPERLINK "https://www.ptagis.org/" </w:delInstrText>
        </w:r>
        <w:r w:rsidDel="00466394">
          <w:fldChar w:fldCharType="separate"/>
        </w:r>
        <w:r w:rsidRPr="001E7C59" w:rsidDel="00466394">
          <w:rPr>
            <w:rStyle w:val="Hyperlink"/>
          </w:rPr>
          <w:delText>https://www.ptagis.org/</w:delText>
        </w:r>
        <w:r w:rsidDel="00466394">
          <w:rPr>
            <w:rStyle w:val="Hyperlink"/>
          </w:rPr>
          <w:fldChar w:fldCharType="end"/>
        </w:r>
      </w:del>
    </w:p>
    <w:p w14:paraId="2983E7E9" w14:textId="77522419" w:rsidR="00995D96" w:rsidDel="00466394" w:rsidRDefault="00995D96" w:rsidP="009C3E36">
      <w:pPr>
        <w:jc w:val="both"/>
        <w:rPr>
          <w:del w:id="283" w:author="Mike Ackerman" w:date="2022-09-28T16:52:00Z"/>
        </w:rPr>
        <w:pPrChange w:id="284" w:author="Mike Ackerman" w:date="2022-09-29T11:30:00Z">
          <w:pPr>
            <w:pStyle w:val="ListParagraph"/>
            <w:numPr>
              <w:numId w:val="23"/>
            </w:numPr>
            <w:ind w:hanging="360"/>
          </w:pPr>
        </w:pPrChange>
      </w:pPr>
      <w:del w:id="285" w:author="Mike Ackerman" w:date="2022-09-28T16:52:00Z">
        <w:r w:rsidDel="00466394">
          <w:delText>Login</w:delText>
        </w:r>
      </w:del>
    </w:p>
    <w:p w14:paraId="44648F31" w14:textId="44E16239" w:rsidR="00995D96" w:rsidDel="00466394" w:rsidRDefault="00995D96" w:rsidP="009C3E36">
      <w:pPr>
        <w:jc w:val="both"/>
        <w:rPr>
          <w:del w:id="286" w:author="Mike Ackerman" w:date="2022-09-28T16:52:00Z"/>
        </w:rPr>
        <w:pPrChange w:id="287" w:author="Mike Ackerman" w:date="2022-09-29T11:30:00Z">
          <w:pPr>
            <w:pStyle w:val="ListParagraph"/>
            <w:numPr>
              <w:numId w:val="23"/>
            </w:numPr>
            <w:ind w:hanging="360"/>
          </w:pPr>
        </w:pPrChange>
      </w:pPr>
      <w:del w:id="288" w:author="Mike Ackerman" w:date="2022-09-28T16:52:00Z">
        <w:r w:rsidDel="00466394">
          <w:delText>Navigate to Advance</w:delText>
        </w:r>
        <w:r w:rsidR="00BC1501" w:rsidDel="00466394">
          <w:delText>d</w:delText>
        </w:r>
        <w:r w:rsidDel="00466394">
          <w:delText xml:space="preserve"> Reporting Home Page </w:delText>
        </w:r>
      </w:del>
    </w:p>
    <w:p w14:paraId="60D61175" w14:textId="6670CCFD" w:rsidR="00995D96" w:rsidDel="00466394" w:rsidRDefault="00995D96" w:rsidP="009C3E36">
      <w:pPr>
        <w:jc w:val="both"/>
        <w:rPr>
          <w:del w:id="289" w:author="Mike Ackerman" w:date="2022-09-28T16:52:00Z"/>
        </w:rPr>
        <w:pPrChange w:id="290" w:author="Mike Ackerman" w:date="2022-09-29T11:30:00Z">
          <w:pPr>
            <w:pStyle w:val="ListParagraph"/>
            <w:numPr>
              <w:numId w:val="23"/>
            </w:numPr>
            <w:ind w:hanging="360"/>
          </w:pPr>
        </w:pPrChange>
      </w:pPr>
      <w:del w:id="291" w:author="Mike Ackerman" w:date="2022-09-28T16:52:00Z">
        <w:r w:rsidDel="00466394">
          <w:delText>Create Query Builder2 Report</w:delText>
        </w:r>
      </w:del>
    </w:p>
    <w:p w14:paraId="4D8AD968" w14:textId="25E0C735" w:rsidR="00995D96" w:rsidDel="00FF1A36" w:rsidRDefault="00995D96" w:rsidP="009C3E36">
      <w:pPr>
        <w:jc w:val="both"/>
        <w:rPr>
          <w:del w:id="292" w:author="Mike Ackerman" w:date="2022-09-28T16:54:00Z"/>
        </w:rPr>
        <w:pPrChange w:id="293" w:author="Mike Ackerman" w:date="2022-09-29T11:30:00Z">
          <w:pPr>
            <w:pStyle w:val="MHEBody"/>
          </w:pPr>
        </w:pPrChange>
      </w:pPr>
    </w:p>
    <w:p w14:paraId="3B0296CF" w14:textId="56650DC7" w:rsidR="00346922" w:rsidRDefault="00346922" w:rsidP="009C3E36">
      <w:pPr>
        <w:jc w:val="both"/>
        <w:rPr>
          <w:rFonts w:cs="Times New Roman"/>
          <w:szCs w:val="24"/>
        </w:rPr>
        <w:pPrChange w:id="294" w:author="Mike Ackerman" w:date="2022-09-29T11:30:00Z">
          <w:pPr>
            <w:spacing w:after="0" w:line="276" w:lineRule="auto"/>
          </w:pPr>
        </w:pPrChange>
      </w:pPr>
      <w:del w:id="295" w:author="Mike Ackerman" w:date="2022-09-28T16:54:00Z">
        <w:r w:rsidDel="00FF1A36">
          <w:br w:type="page"/>
        </w:r>
      </w:del>
    </w:p>
    <w:p w14:paraId="61D1DE55" w14:textId="2A95A333" w:rsidR="008757E8" w:rsidDel="00FF1A36" w:rsidRDefault="008757E8" w:rsidP="009C3E36">
      <w:pPr>
        <w:pStyle w:val="MHEHeading2"/>
        <w:jc w:val="both"/>
        <w:rPr>
          <w:del w:id="296" w:author="Mike Ackerman" w:date="2022-09-28T16:54:00Z"/>
        </w:rPr>
        <w:pPrChange w:id="297" w:author="Mike Ackerman" w:date="2022-09-29T11:30:00Z">
          <w:pPr>
            <w:pStyle w:val="MHEHeading2"/>
          </w:pPr>
        </w:pPrChange>
      </w:pPr>
      <w:del w:id="298" w:author="Mike Ackerman" w:date="2022-09-28T16:54:00Z">
        <w:r w:rsidDel="00FF1A36">
          <w:delText>PTAGIS</w:delText>
        </w:r>
      </w:del>
    </w:p>
    <w:p w14:paraId="7EC7062B" w14:textId="7D54BF86" w:rsidR="00995D96" w:rsidDel="00FF1A36" w:rsidRDefault="00995D96" w:rsidP="009C3E36">
      <w:pPr>
        <w:pStyle w:val="MHEHeading3"/>
        <w:jc w:val="both"/>
        <w:rPr>
          <w:del w:id="299" w:author="Mike Ackerman" w:date="2022-09-28T16:54:00Z"/>
        </w:rPr>
        <w:pPrChange w:id="300" w:author="Mike Ackerman" w:date="2022-09-29T11:30:00Z">
          <w:pPr>
            <w:pStyle w:val="MHEHeading3"/>
          </w:pPr>
        </w:pPrChange>
      </w:pPr>
      <w:del w:id="301" w:author="Mike Ackerman" w:date="2022-09-28T16:54:00Z">
        <w:r w:rsidDel="00FF1A36">
          <w:delText>Mark Query</w:delText>
        </w:r>
      </w:del>
    </w:p>
    <w:p w14:paraId="62D30224" w14:textId="20893E9E" w:rsidR="00995D96" w:rsidRDefault="00995D96" w:rsidP="009C3E36">
      <w:pPr>
        <w:pStyle w:val="ListParagraph"/>
        <w:numPr>
          <w:ilvl w:val="0"/>
          <w:numId w:val="28"/>
        </w:numPr>
        <w:jc w:val="both"/>
        <w:pPrChange w:id="302" w:author="Mike Ackerman" w:date="2022-09-29T11:30:00Z">
          <w:pPr>
            <w:pStyle w:val="ListParagraph"/>
            <w:numPr>
              <w:numId w:val="28"/>
            </w:numPr>
            <w:spacing w:before="240"/>
            <w:ind w:hanging="360"/>
          </w:pPr>
        </w:pPrChange>
      </w:pPr>
      <w:r>
        <w:t>Report type: Tagging Detail</w:t>
      </w:r>
    </w:p>
    <w:p w14:paraId="4C33F569" w14:textId="3D0834A4" w:rsidR="0057237D" w:rsidRDefault="0001705A" w:rsidP="009C3E36">
      <w:pPr>
        <w:pStyle w:val="ListParagraph"/>
        <w:numPr>
          <w:ilvl w:val="0"/>
          <w:numId w:val="28"/>
        </w:numPr>
        <w:jc w:val="both"/>
        <w:pPrChange w:id="303" w:author="Mike Ackerman" w:date="2022-09-29T11:30:00Z">
          <w:pPr>
            <w:pStyle w:val="ListParagraph"/>
            <w:numPr>
              <w:numId w:val="28"/>
            </w:numPr>
            <w:spacing w:before="240"/>
            <w:ind w:hanging="360"/>
          </w:pPr>
        </w:pPrChange>
      </w:pPr>
      <w:ins w:id="304" w:author="Mike Ackerman" w:date="2022-09-29T10:50:00Z">
        <w:r w:rsidRPr="0001705A">
          <w:rPr>
            <w:b/>
            <w:bCs/>
            <w:rPrChange w:id="305" w:author="Mike Ackerman" w:date="2022-09-29T10:50:00Z">
              <w:rPr/>
            </w:rPrChange>
          </w:rPr>
          <w:t xml:space="preserve">1 </w:t>
        </w:r>
        <w:r>
          <w:t xml:space="preserve">Select </w:t>
        </w:r>
      </w:ins>
      <w:r w:rsidR="0057237D">
        <w:t>Attributes</w:t>
      </w:r>
      <w:ins w:id="306" w:author="Mike Ackerman" w:date="2022-09-28T16:55:00Z">
        <w:r w:rsidR="00FF1A36">
          <w:t xml:space="preserve"> – </w:t>
        </w:r>
      </w:ins>
      <w:ins w:id="307" w:author="Mike Ackerman" w:date="2022-09-28T16:56:00Z">
        <w:r w:rsidR="00FF1A36">
          <w:t>a</w:t>
        </w:r>
      </w:ins>
      <w:ins w:id="308" w:author="Mike Ackerman" w:date="2022-09-28T16:55:00Z">
        <w:r w:rsidR="00FF1A36">
          <w:t>dd the following attributes to the default</w:t>
        </w:r>
      </w:ins>
      <w:del w:id="309" w:author="Mike Ackerman" w:date="2022-09-28T16:55:00Z">
        <w:r w:rsidR="0057237D" w:rsidDel="00FF1A36">
          <w:delText xml:space="preserve"> to ad</w:delText>
        </w:r>
      </w:del>
      <w:del w:id="310" w:author="Mike Ackerman" w:date="2022-09-28T16:56:00Z">
        <w:r w:rsidR="0057237D" w:rsidDel="00FF1A36">
          <w:delText>d</w:delText>
        </w:r>
      </w:del>
      <w:r w:rsidR="0057237D">
        <w:t>:</w:t>
      </w:r>
    </w:p>
    <w:p w14:paraId="38AFE38A" w14:textId="097FFEB8" w:rsidR="0057237D" w:rsidRDefault="0057237D" w:rsidP="009C3E36">
      <w:pPr>
        <w:pStyle w:val="ListParagraph"/>
        <w:numPr>
          <w:ilvl w:val="1"/>
          <w:numId w:val="28"/>
        </w:numPr>
        <w:jc w:val="both"/>
        <w:pPrChange w:id="311" w:author="Mike Ackerman" w:date="2022-09-29T11:30:00Z">
          <w:pPr>
            <w:pStyle w:val="ListParagraph"/>
            <w:numPr>
              <w:ilvl w:val="1"/>
              <w:numId w:val="28"/>
            </w:numPr>
            <w:spacing w:before="240"/>
            <w:ind w:left="1440" w:hanging="360"/>
          </w:pPr>
        </w:pPrChange>
      </w:pPr>
      <w:r>
        <w:t>Length</w:t>
      </w:r>
    </w:p>
    <w:p w14:paraId="0E5B9BC2" w14:textId="69EA488A" w:rsidR="0057237D" w:rsidRDefault="0057237D" w:rsidP="009C3E36">
      <w:pPr>
        <w:pStyle w:val="ListParagraph"/>
        <w:numPr>
          <w:ilvl w:val="1"/>
          <w:numId w:val="28"/>
        </w:numPr>
        <w:jc w:val="both"/>
        <w:rPr>
          <w:ins w:id="312" w:author="Mike Ackerman" w:date="2022-09-29T10:55:00Z"/>
        </w:rPr>
      </w:pPr>
      <w:r>
        <w:t>Weight</w:t>
      </w:r>
    </w:p>
    <w:p w14:paraId="5BEDC5C6" w14:textId="02B3BC55" w:rsidR="00CD5B04" w:rsidRPr="00C02C79" w:rsidRDefault="00CD5B04" w:rsidP="009C3E36">
      <w:pPr>
        <w:pStyle w:val="ListParagraph"/>
        <w:numPr>
          <w:ilvl w:val="1"/>
          <w:numId w:val="28"/>
        </w:numPr>
        <w:jc w:val="both"/>
        <w:pPrChange w:id="313" w:author="Mike Ackerman" w:date="2022-09-29T11:30:00Z">
          <w:pPr>
            <w:pStyle w:val="ListParagraph"/>
            <w:numPr>
              <w:ilvl w:val="1"/>
              <w:numId w:val="28"/>
            </w:numPr>
            <w:spacing w:before="240"/>
            <w:ind w:left="1440" w:hanging="360"/>
          </w:pPr>
        </w:pPrChange>
      </w:pPr>
      <w:ins w:id="314" w:author="Mike Ackerman" w:date="2022-09-29T10:55:00Z">
        <w:r>
          <w:t>Note: any additional attributes may be added by the us</w:t>
        </w:r>
      </w:ins>
      <w:ins w:id="315" w:author="Mike Ackerman" w:date="2022-09-29T10:56:00Z">
        <w:r>
          <w:t xml:space="preserve">er and will be included in the export, but “Length” and “Weight” </w:t>
        </w:r>
        <w:r w:rsidRPr="00CD5B04">
          <w:rPr>
            <w:u w:val="single"/>
            <w:rPrChange w:id="316" w:author="Mike Ackerman" w:date="2022-09-29T10:56:00Z">
              <w:rPr/>
            </w:rPrChange>
          </w:rPr>
          <w:t>must</w:t>
        </w:r>
        <w:r>
          <w:t xml:space="preserve"> be added. </w:t>
        </w:r>
        <w:commentRangeStart w:id="317"/>
        <w:r>
          <w:t xml:space="preserve">Not doing so may lead to an error in the </w:t>
        </w:r>
        <w:r>
          <w:rPr>
            <w:i/>
            <w:iCs/>
          </w:rPr>
          <w:t>Tag History Query</w:t>
        </w:r>
      </w:ins>
      <w:ins w:id="318" w:author="Mike Ackerman" w:date="2022-09-29T10:57:00Z">
        <w:r>
          <w:rPr>
            <w:i/>
            <w:iCs/>
          </w:rPr>
          <w:t xml:space="preserve"> </w:t>
        </w:r>
        <w:r>
          <w:t>below</w:t>
        </w:r>
        <w:commentRangeEnd w:id="317"/>
        <w:r>
          <w:rPr>
            <w:rStyle w:val="CommentReference"/>
          </w:rPr>
          <w:commentReference w:id="317"/>
        </w:r>
        <w:r>
          <w:t>.</w:t>
        </w:r>
      </w:ins>
    </w:p>
    <w:p w14:paraId="5405FDB6" w14:textId="77777777" w:rsidR="00995D96" w:rsidRDefault="00995D96" w:rsidP="009C3E36">
      <w:pPr>
        <w:pStyle w:val="ListParagraph"/>
        <w:numPr>
          <w:ilvl w:val="0"/>
          <w:numId w:val="28"/>
        </w:numPr>
        <w:jc w:val="both"/>
        <w:pPrChange w:id="319" w:author="Mike Ackerman" w:date="2022-09-29T11:30:00Z">
          <w:pPr>
            <w:pStyle w:val="ListParagraph"/>
            <w:numPr>
              <w:numId w:val="28"/>
            </w:numPr>
            <w:ind w:hanging="360"/>
          </w:pPr>
        </w:pPrChange>
      </w:pPr>
      <w:r>
        <w:t>Filters</w:t>
      </w:r>
    </w:p>
    <w:p w14:paraId="17B23175" w14:textId="081B12A9" w:rsidR="00A02D1E" w:rsidRPr="00A02D1E" w:rsidRDefault="00A02D1E" w:rsidP="009C3E36">
      <w:pPr>
        <w:pStyle w:val="ListParagraph"/>
        <w:numPr>
          <w:ilvl w:val="1"/>
          <w:numId w:val="28"/>
        </w:numPr>
        <w:jc w:val="both"/>
        <w:pPrChange w:id="320" w:author="Mike Ackerman" w:date="2022-09-29T11:30:00Z">
          <w:pPr>
            <w:pStyle w:val="ListParagraph"/>
            <w:numPr>
              <w:ilvl w:val="1"/>
              <w:numId w:val="28"/>
            </w:numPr>
            <w:ind w:left="1440" w:hanging="360"/>
          </w:pPr>
        </w:pPrChange>
      </w:pPr>
      <w:r>
        <w:rPr>
          <w:b/>
          <w:bCs/>
        </w:rPr>
        <w:t>4</w:t>
      </w:r>
      <w:r>
        <w:t xml:space="preserve"> Capture Method = Screw Trap</w:t>
      </w:r>
    </w:p>
    <w:p w14:paraId="04E318C5" w14:textId="2A0DF678" w:rsidR="00995D96" w:rsidRDefault="00A02D1E" w:rsidP="009C3E36">
      <w:pPr>
        <w:pStyle w:val="ListParagraph"/>
        <w:numPr>
          <w:ilvl w:val="1"/>
          <w:numId w:val="28"/>
        </w:numPr>
        <w:jc w:val="both"/>
        <w:pPrChange w:id="321" w:author="Mike Ackerman" w:date="2022-09-29T11:30:00Z">
          <w:pPr>
            <w:pStyle w:val="ListParagraph"/>
            <w:numPr>
              <w:ilvl w:val="1"/>
              <w:numId w:val="28"/>
            </w:numPr>
            <w:ind w:left="1440" w:hanging="360"/>
          </w:pPr>
        </w:pPrChange>
      </w:pPr>
      <w:r>
        <w:rPr>
          <w:b/>
          <w:bCs/>
        </w:rPr>
        <w:t xml:space="preserve">9 </w:t>
      </w:r>
      <w:r w:rsidR="00995D96">
        <w:t xml:space="preserve">Mark Site Subbasin = </w:t>
      </w:r>
      <w:proofErr w:type="gramStart"/>
      <w:r w:rsidR="00995D96">
        <w:t>17060204:Lemhi</w:t>
      </w:r>
      <w:proofErr w:type="gramEnd"/>
    </w:p>
    <w:p w14:paraId="74B5269E" w14:textId="381A71F0" w:rsidR="00A02D1E" w:rsidRDefault="00A02D1E" w:rsidP="009C3E36">
      <w:pPr>
        <w:pStyle w:val="ListParagraph"/>
        <w:numPr>
          <w:ilvl w:val="1"/>
          <w:numId w:val="28"/>
        </w:numPr>
        <w:jc w:val="both"/>
        <w:pPrChange w:id="322" w:author="Mike Ackerman" w:date="2022-09-29T11:30:00Z">
          <w:pPr>
            <w:pStyle w:val="ListParagraph"/>
            <w:numPr>
              <w:ilvl w:val="1"/>
              <w:numId w:val="28"/>
            </w:numPr>
            <w:ind w:left="1440" w:hanging="360"/>
          </w:pPr>
        </w:pPrChange>
      </w:pPr>
      <w:r>
        <w:rPr>
          <w:b/>
          <w:bCs/>
        </w:rPr>
        <w:t>10</w:t>
      </w:r>
      <w:r>
        <w:t xml:space="preserve"> Mark Year = 2020 – Present</w:t>
      </w:r>
    </w:p>
    <w:p w14:paraId="2587BD2B" w14:textId="182201D3" w:rsidR="00995D96" w:rsidRDefault="00A02D1E" w:rsidP="009C3E36">
      <w:pPr>
        <w:pStyle w:val="ListParagraph"/>
        <w:numPr>
          <w:ilvl w:val="1"/>
          <w:numId w:val="28"/>
        </w:numPr>
        <w:jc w:val="both"/>
        <w:pPrChange w:id="323" w:author="Mike Ackerman" w:date="2022-09-29T11:30:00Z">
          <w:pPr>
            <w:pStyle w:val="ListParagraph"/>
            <w:numPr>
              <w:ilvl w:val="1"/>
              <w:numId w:val="28"/>
            </w:numPr>
            <w:ind w:left="1440" w:hanging="360"/>
          </w:pPr>
        </w:pPrChange>
      </w:pPr>
      <w:r>
        <w:rPr>
          <w:b/>
          <w:bCs/>
        </w:rPr>
        <w:t>16</w:t>
      </w:r>
      <w:r>
        <w:t xml:space="preserve"> </w:t>
      </w:r>
      <w:r w:rsidR="00995D96">
        <w:t>Species = Chinook, Steelhead</w:t>
      </w:r>
    </w:p>
    <w:p w14:paraId="234B87AD" w14:textId="048EEA72" w:rsidR="00995D96" w:rsidRDefault="00995D96" w:rsidP="009C3E36">
      <w:pPr>
        <w:pStyle w:val="ListParagraph"/>
        <w:numPr>
          <w:ilvl w:val="0"/>
          <w:numId w:val="28"/>
        </w:numPr>
        <w:jc w:val="both"/>
        <w:pPrChange w:id="324" w:author="Mike Ackerman" w:date="2022-09-29T11:30:00Z">
          <w:pPr>
            <w:pStyle w:val="ListParagraph"/>
            <w:numPr>
              <w:numId w:val="28"/>
            </w:numPr>
            <w:ind w:hanging="360"/>
          </w:pPr>
        </w:pPrChange>
      </w:pPr>
      <w:r>
        <w:t xml:space="preserve">Save </w:t>
      </w:r>
      <w:ins w:id="325" w:author="Mike Ackerman" w:date="2022-09-29T11:01:00Z">
        <w:r w:rsidR="00CD5B04">
          <w:t>(bottom of screen)</w:t>
        </w:r>
      </w:ins>
      <w:del w:id="326" w:author="Mike Ackerman" w:date="2022-09-29T11:01:00Z">
        <w:r w:rsidDel="00CD5B04">
          <w:delText>query</w:delText>
        </w:r>
      </w:del>
    </w:p>
    <w:p w14:paraId="7D06748D" w14:textId="4B22BEDB" w:rsidR="00815A4B" w:rsidRDefault="00815A4B" w:rsidP="009C3E36">
      <w:pPr>
        <w:pStyle w:val="ListParagraph"/>
        <w:numPr>
          <w:ilvl w:val="1"/>
          <w:numId w:val="28"/>
        </w:numPr>
        <w:jc w:val="both"/>
        <w:pPrChange w:id="327" w:author="Mike Ackerman" w:date="2022-09-29T11:30:00Z">
          <w:pPr>
            <w:pStyle w:val="ListParagraph"/>
            <w:numPr>
              <w:ilvl w:val="1"/>
              <w:numId w:val="28"/>
            </w:numPr>
            <w:ind w:left="1440" w:hanging="360"/>
          </w:pPr>
        </w:pPrChange>
      </w:pPr>
      <w:r>
        <w:t>Give the query a descriptive name, such as “</w:t>
      </w:r>
      <w:proofErr w:type="spellStart"/>
      <w:r>
        <w:t>MarkDat_Lemhi</w:t>
      </w:r>
      <w:proofErr w:type="spellEnd"/>
      <w:r>
        <w:t>”</w:t>
      </w:r>
    </w:p>
    <w:p w14:paraId="28136C77" w14:textId="7D7F33C9" w:rsidR="00995D96" w:rsidRDefault="00791EEE" w:rsidP="009C3E36">
      <w:pPr>
        <w:pStyle w:val="ListParagraph"/>
        <w:numPr>
          <w:ilvl w:val="1"/>
          <w:numId w:val="28"/>
        </w:numPr>
        <w:jc w:val="both"/>
        <w:pPrChange w:id="328" w:author="Mike Ackerman" w:date="2022-09-29T11:30:00Z">
          <w:pPr>
            <w:pStyle w:val="ListParagraph"/>
            <w:numPr>
              <w:ilvl w:val="1"/>
              <w:numId w:val="28"/>
            </w:numPr>
            <w:ind w:left="1440" w:hanging="360"/>
          </w:pPr>
        </w:pPrChange>
      </w:pPr>
      <w:r>
        <w:rPr>
          <w:b/>
          <w:bCs/>
        </w:rPr>
        <w:t>Important</w:t>
      </w:r>
      <w:r w:rsidR="00995D96">
        <w:rPr>
          <w:b/>
          <w:bCs/>
        </w:rPr>
        <w:t xml:space="preserve">: </w:t>
      </w:r>
      <w:commentRangeStart w:id="329"/>
      <w:r w:rsidR="00995D96">
        <w:t xml:space="preserve">The query must be saved as </w:t>
      </w:r>
      <w:r w:rsidR="00465598">
        <w:t>“static”</w:t>
      </w:r>
      <w:del w:id="330" w:author="Mike Ackerman" w:date="2022-09-28T16:57:00Z">
        <w:r w:rsidR="00465598" w:rsidDel="00FF1A36">
          <w:delText>.</w:delText>
        </w:r>
      </w:del>
      <w:ins w:id="331" w:author="Mike Ackerman" w:date="2022-09-28T16:57:00Z">
        <w:r w:rsidR="00FF1A36">
          <w:t>.</w:t>
        </w:r>
      </w:ins>
      <w:r w:rsidR="00465598">
        <w:t xml:space="preserve"> </w:t>
      </w:r>
      <w:commentRangeEnd w:id="329"/>
      <w:r w:rsidR="00FF1A36">
        <w:rPr>
          <w:rStyle w:val="CommentReference"/>
        </w:rPr>
        <w:commentReference w:id="329"/>
      </w:r>
      <w:r w:rsidR="00465598">
        <w:t>Be sure to check the box as in the highlighted image below</w:t>
      </w:r>
    </w:p>
    <w:p w14:paraId="325258D1" w14:textId="4BBBFBBF" w:rsidR="00465598" w:rsidRDefault="00465598" w:rsidP="009C3E36">
      <w:pPr>
        <w:pStyle w:val="ListParagraph"/>
        <w:ind w:left="1440"/>
        <w:jc w:val="both"/>
        <w:rPr>
          <w:ins w:id="332" w:author="Mike Ackerman" w:date="2022-09-29T11:02:00Z"/>
        </w:rPr>
      </w:pPr>
      <w:r>
        <w:rPr>
          <w:noProof/>
        </w:rPr>
        <w:drawing>
          <wp:inline distT="0" distB="0" distL="0" distR="0" wp14:anchorId="59F88A4B" wp14:editId="16B8BAB0">
            <wp:extent cx="2749993" cy="1695450"/>
            <wp:effectExtent l="19050" t="19050" r="1270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53525" cy="1697627"/>
                    </a:xfrm>
                    <a:prstGeom prst="rect">
                      <a:avLst/>
                    </a:prstGeom>
                    <a:ln>
                      <a:solidFill>
                        <a:schemeClr val="tx1"/>
                      </a:solidFill>
                    </a:ln>
                  </pic:spPr>
                </pic:pic>
              </a:graphicData>
            </a:graphic>
          </wp:inline>
        </w:drawing>
      </w:r>
    </w:p>
    <w:p w14:paraId="05B59BB7" w14:textId="190B94F0" w:rsidR="00CD5B04" w:rsidRDefault="00CD5B04" w:rsidP="009C3E36">
      <w:pPr>
        <w:pStyle w:val="ListParagraph"/>
        <w:numPr>
          <w:ilvl w:val="1"/>
          <w:numId w:val="28"/>
        </w:numPr>
        <w:jc w:val="both"/>
        <w:rPr>
          <w:ins w:id="333" w:author="Mike Ackerman" w:date="2022-09-29T11:02:00Z"/>
        </w:rPr>
      </w:pPr>
      <w:ins w:id="334" w:author="Mike Ackerman" w:date="2022-09-29T11:02:00Z">
        <w:r>
          <w:t>You can organize your queries in folders, if desired.</w:t>
        </w:r>
      </w:ins>
    </w:p>
    <w:p w14:paraId="6C5D7614" w14:textId="40414708" w:rsidR="00CD5B04" w:rsidRDefault="00CD5B04" w:rsidP="009C3E36">
      <w:pPr>
        <w:pStyle w:val="ListParagraph"/>
        <w:numPr>
          <w:ilvl w:val="1"/>
          <w:numId w:val="28"/>
        </w:numPr>
        <w:jc w:val="both"/>
        <w:pPrChange w:id="335" w:author="Mike Ackerman" w:date="2022-09-29T11:30:00Z">
          <w:pPr>
            <w:pStyle w:val="ListParagraph"/>
            <w:ind w:left="1440"/>
          </w:pPr>
        </w:pPrChange>
      </w:pPr>
      <w:ins w:id="336" w:author="Mike Ackerman" w:date="2022-09-29T11:02:00Z">
        <w:r>
          <w:t>OK</w:t>
        </w:r>
      </w:ins>
    </w:p>
    <w:p w14:paraId="213FDEBF" w14:textId="0E21E971" w:rsidR="00346922" w:rsidRDefault="00995D96" w:rsidP="009C3E36">
      <w:pPr>
        <w:pStyle w:val="ListParagraph"/>
        <w:numPr>
          <w:ilvl w:val="0"/>
          <w:numId w:val="28"/>
        </w:numPr>
        <w:jc w:val="both"/>
        <w:pPrChange w:id="337" w:author="Mike Ackerman" w:date="2022-09-29T11:30:00Z">
          <w:pPr>
            <w:pStyle w:val="ListParagraph"/>
            <w:numPr>
              <w:numId w:val="28"/>
            </w:numPr>
            <w:ind w:hanging="360"/>
          </w:pPr>
        </w:pPrChange>
      </w:pPr>
      <w:r>
        <w:t>Run Report</w:t>
      </w:r>
    </w:p>
    <w:p w14:paraId="2D074976" w14:textId="47716B2C" w:rsidR="00346922" w:rsidRDefault="00346922" w:rsidP="009C3E36">
      <w:pPr>
        <w:jc w:val="both"/>
        <w:rPr>
          <w:ins w:id="338" w:author="Mike Ackerman" w:date="2022-09-29T11:03:00Z"/>
        </w:rPr>
      </w:pPr>
    </w:p>
    <w:p w14:paraId="65296401" w14:textId="2E711F61" w:rsidR="00CD5B04" w:rsidRDefault="00CD5B04" w:rsidP="009C3E36">
      <w:pPr>
        <w:jc w:val="both"/>
        <w:pPrChange w:id="339" w:author="Mike Ackerman" w:date="2022-09-29T11:30:00Z">
          <w:pPr>
            <w:spacing w:after="0" w:line="276" w:lineRule="auto"/>
          </w:pPr>
        </w:pPrChange>
      </w:pPr>
      <w:ins w:id="340" w:author="Mike Ackerman" w:date="2022-09-29T11:03:00Z">
        <w:r>
          <w:t xml:space="preserve">The above query provides us a list of all </w:t>
        </w:r>
        <w:r w:rsidRPr="00CD5B04">
          <w:rPr>
            <w:u w:val="single"/>
            <w:rPrChange w:id="341" w:author="Mike Ackerman" w:date="2022-09-29T11:03:00Z">
              <w:rPr/>
            </w:rPrChange>
          </w:rPr>
          <w:t>newly</w:t>
        </w:r>
        <w:r>
          <w:t xml:space="preserve"> tagged fish</w:t>
        </w:r>
      </w:ins>
      <w:ins w:id="342" w:author="Mike Ackerman" w:date="2022-09-29T11:04:00Z">
        <w:r>
          <w:t xml:space="preserve"> released</w:t>
        </w:r>
      </w:ins>
      <w:ins w:id="343" w:author="Mike Ackerman" w:date="2022-09-29T11:03:00Z">
        <w:r>
          <w:t xml:space="preserve"> at Lemhi River RSTs.</w:t>
        </w:r>
      </w:ins>
      <w:ins w:id="344" w:author="Mike Ackerman" w:date="2022-09-29T11:04:00Z">
        <w:r>
          <w:t xml:space="preserve"> However, some juvenile Chinook salmon and steelhead are PIT-tagged using other capture methods (e.g., electrofishing) which can occur upstream of the RSTs. </w:t>
        </w:r>
      </w:ins>
      <w:ins w:id="345" w:author="Mike Ackerman" w:date="2022-09-29T11:15:00Z">
        <w:r w:rsidR="00D660E3">
          <w:t xml:space="preserve">If the desire is to </w:t>
        </w:r>
      </w:ins>
      <w:ins w:id="346" w:author="Mike Ackerman" w:date="2022-09-29T11:17:00Z">
        <w:r w:rsidR="00D660E3">
          <w:t>monitor</w:t>
        </w:r>
      </w:ins>
      <w:ins w:id="347" w:author="Mike Ackerman" w:date="2022-09-29T11:15:00Z">
        <w:r w:rsidR="00D660E3">
          <w:t xml:space="preserve"> all unique</w:t>
        </w:r>
      </w:ins>
      <w:ins w:id="348" w:author="Mike Ackerman" w:date="2022-09-29T11:17:00Z">
        <w:r w:rsidR="00D660E3">
          <w:t xml:space="preserve"> PIT-tagged juveniles released at the RSTs to 1) ensure representative mark</w:t>
        </w:r>
      </w:ins>
      <w:ins w:id="349" w:author="Mike Ackerman" w:date="2022-09-29T11:18:00Z">
        <w:r w:rsidR="00D660E3">
          <w:t>s</w:t>
        </w:r>
      </w:ins>
      <w:ins w:id="350" w:author="Mike Ackerman" w:date="2022-09-29T11:17:00Z">
        <w:r w:rsidR="00D660E3">
          <w:t xml:space="preserve"> and 2) bolster sample sizes</w:t>
        </w:r>
      </w:ins>
      <w:ins w:id="351" w:author="Mike Ackerman" w:date="2022-09-29T11:18:00Z">
        <w:r w:rsidR="00D660E3">
          <w:t xml:space="preserve">, then an additional query is needed to identify juveniles that arrive at the RSTs with a PIT-tag. These fish are released with those from the </w:t>
        </w:r>
      </w:ins>
      <w:ins w:id="352" w:author="Mike Ackerman" w:date="2022-09-29T11:19:00Z">
        <w:r w:rsidR="00D660E3" w:rsidRPr="00D660E3">
          <w:rPr>
            <w:i/>
            <w:iCs/>
            <w:rPrChange w:id="353" w:author="Mike Ackerman" w:date="2022-09-29T11:19:00Z">
              <w:rPr/>
            </w:rPrChange>
          </w:rPr>
          <w:t>Tagging Detail Query</w:t>
        </w:r>
        <w:r w:rsidR="00D660E3">
          <w:t xml:space="preserve"> and can be identified using the following query: </w:t>
        </w:r>
      </w:ins>
      <w:ins w:id="354" w:author="Mike Ackerman" w:date="2022-09-29T11:16:00Z">
        <w:r w:rsidR="00D660E3">
          <w:t xml:space="preserve"> </w:t>
        </w:r>
      </w:ins>
    </w:p>
    <w:p w14:paraId="73296F00" w14:textId="77777777" w:rsidR="00CD5B04" w:rsidRDefault="00CD5B04" w:rsidP="009C3E36">
      <w:pPr>
        <w:pStyle w:val="MHEHeading3"/>
        <w:jc w:val="both"/>
        <w:rPr>
          <w:ins w:id="355" w:author="Mike Ackerman" w:date="2022-09-29T11:03:00Z"/>
        </w:rPr>
      </w:pPr>
    </w:p>
    <w:p w14:paraId="60D0A588" w14:textId="6320ADF8" w:rsidR="00995D96" w:rsidRDefault="00995D96" w:rsidP="009C3E36">
      <w:pPr>
        <w:pStyle w:val="MHEHeading3"/>
        <w:jc w:val="both"/>
        <w:rPr>
          <w:ins w:id="356" w:author="Mike Ackerman" w:date="2022-09-29T11:19:00Z"/>
        </w:rPr>
      </w:pPr>
      <w:r>
        <w:t>Recapture</w:t>
      </w:r>
      <w:ins w:id="357" w:author="Mike Ackerman" w:date="2022-09-29T11:20:00Z">
        <w:r w:rsidR="00D660E3">
          <w:t xml:space="preserve"> Detail</w:t>
        </w:r>
      </w:ins>
      <w:r>
        <w:t xml:space="preserve"> Query</w:t>
      </w:r>
    </w:p>
    <w:p w14:paraId="388C3EED" w14:textId="77777777" w:rsidR="00D660E3" w:rsidRDefault="00D660E3" w:rsidP="009C3E36">
      <w:pPr>
        <w:jc w:val="both"/>
        <w:rPr>
          <w:ins w:id="358" w:author="Mike Ackerman" w:date="2022-09-28T16:48:00Z"/>
        </w:rPr>
        <w:pPrChange w:id="359" w:author="Mike Ackerman" w:date="2022-09-29T11:30:00Z">
          <w:pPr>
            <w:pStyle w:val="MHEHeading3"/>
          </w:pPr>
        </w:pPrChange>
      </w:pPr>
    </w:p>
    <w:p w14:paraId="2D22DE7E" w14:textId="49277187" w:rsidR="00466394" w:rsidDel="00466394" w:rsidRDefault="00466394" w:rsidP="009C3E36">
      <w:pPr>
        <w:pStyle w:val="MHEHeading3"/>
        <w:jc w:val="both"/>
        <w:rPr>
          <w:del w:id="360" w:author="Mike Ackerman" w:date="2022-09-28T16:48:00Z"/>
        </w:rPr>
        <w:pPrChange w:id="361" w:author="Mike Ackerman" w:date="2022-09-29T11:30:00Z">
          <w:pPr>
            <w:pStyle w:val="MHEHeading3"/>
          </w:pPr>
        </w:pPrChange>
      </w:pPr>
    </w:p>
    <w:p w14:paraId="0852001B" w14:textId="39945C31" w:rsidR="00995D96" w:rsidRDefault="00465598" w:rsidP="009C3E36">
      <w:pPr>
        <w:pStyle w:val="ListParagraph"/>
        <w:numPr>
          <w:ilvl w:val="0"/>
          <w:numId w:val="24"/>
        </w:numPr>
        <w:jc w:val="both"/>
        <w:pPrChange w:id="362" w:author="Mike Ackerman" w:date="2022-09-29T11:30:00Z">
          <w:pPr>
            <w:pStyle w:val="ListParagraph"/>
            <w:numPr>
              <w:numId w:val="24"/>
            </w:numPr>
            <w:ind w:hanging="360"/>
          </w:pPr>
        </w:pPrChange>
      </w:pPr>
      <w:r>
        <w:t xml:space="preserve">Report type: </w:t>
      </w:r>
      <w:r w:rsidR="00995D96">
        <w:t>Recapture Detail</w:t>
      </w:r>
    </w:p>
    <w:p w14:paraId="677660CE" w14:textId="77777777" w:rsidR="00D660E3" w:rsidRDefault="00D660E3" w:rsidP="009C3E36">
      <w:pPr>
        <w:pStyle w:val="ListParagraph"/>
        <w:numPr>
          <w:ilvl w:val="0"/>
          <w:numId w:val="24"/>
        </w:numPr>
        <w:jc w:val="both"/>
        <w:rPr>
          <w:ins w:id="363" w:author="Mike Ackerman" w:date="2022-09-29T11:21:00Z"/>
        </w:rPr>
      </w:pPr>
      <w:ins w:id="364" w:author="Mike Ackerman" w:date="2022-09-29T11:21:00Z">
        <w:r w:rsidRPr="00901955">
          <w:rPr>
            <w:b/>
            <w:bCs/>
          </w:rPr>
          <w:t xml:space="preserve">1 </w:t>
        </w:r>
        <w:r>
          <w:t>Select Attributes – add the following attributes to the default:</w:t>
        </w:r>
      </w:ins>
    </w:p>
    <w:p w14:paraId="0BA199AC" w14:textId="411F43BC" w:rsidR="0057237D" w:rsidDel="00D660E3" w:rsidRDefault="0057237D" w:rsidP="009C3E36">
      <w:pPr>
        <w:pStyle w:val="ListParagraph"/>
        <w:numPr>
          <w:ilvl w:val="0"/>
          <w:numId w:val="24"/>
        </w:numPr>
        <w:jc w:val="both"/>
        <w:rPr>
          <w:del w:id="365" w:author="Mike Ackerman" w:date="2022-09-29T11:21:00Z"/>
        </w:rPr>
        <w:pPrChange w:id="366" w:author="Mike Ackerman" w:date="2022-09-29T11:30:00Z">
          <w:pPr>
            <w:pStyle w:val="ListParagraph"/>
            <w:numPr>
              <w:numId w:val="24"/>
            </w:numPr>
            <w:ind w:hanging="360"/>
          </w:pPr>
        </w:pPrChange>
      </w:pPr>
      <w:del w:id="367" w:author="Mike Ackerman" w:date="2022-09-29T11:21:00Z">
        <w:r w:rsidDel="00D660E3">
          <w:delText>Attributes to add:</w:delText>
        </w:r>
      </w:del>
    </w:p>
    <w:p w14:paraId="34A3569C" w14:textId="713684F9" w:rsidR="0057237D" w:rsidRDefault="0057237D" w:rsidP="009C3E36">
      <w:pPr>
        <w:pStyle w:val="ListParagraph"/>
        <w:numPr>
          <w:ilvl w:val="1"/>
          <w:numId w:val="24"/>
        </w:numPr>
        <w:jc w:val="both"/>
        <w:pPrChange w:id="368" w:author="Mike Ackerman" w:date="2022-09-29T11:30:00Z">
          <w:pPr>
            <w:pStyle w:val="ListParagraph"/>
            <w:numPr>
              <w:ilvl w:val="1"/>
              <w:numId w:val="24"/>
            </w:numPr>
            <w:ind w:left="1440" w:hanging="360"/>
          </w:pPr>
        </w:pPrChange>
      </w:pPr>
      <w:r>
        <w:t xml:space="preserve">Recap </w:t>
      </w:r>
      <w:del w:id="369" w:author="Mike Ackerman" w:date="2022-09-29T11:22:00Z">
        <w:r w:rsidDel="00D660E3">
          <w:delText>length</w:delText>
        </w:r>
      </w:del>
      <w:ins w:id="370" w:author="Mike Ackerman" w:date="2022-09-29T11:22:00Z">
        <w:r w:rsidR="00D660E3">
          <w:t>L</w:t>
        </w:r>
        <w:r w:rsidR="00D660E3">
          <w:t>ength</w:t>
        </w:r>
      </w:ins>
    </w:p>
    <w:p w14:paraId="3F23D976" w14:textId="25742041" w:rsidR="0057237D" w:rsidRDefault="0057237D" w:rsidP="009C3E36">
      <w:pPr>
        <w:pStyle w:val="ListParagraph"/>
        <w:numPr>
          <w:ilvl w:val="1"/>
          <w:numId w:val="24"/>
        </w:numPr>
        <w:jc w:val="both"/>
        <w:rPr>
          <w:ins w:id="371" w:author="Mike Ackerman" w:date="2022-09-29T11:21:00Z"/>
        </w:rPr>
      </w:pPr>
      <w:r>
        <w:t xml:space="preserve">Recap </w:t>
      </w:r>
      <w:del w:id="372" w:author="Mike Ackerman" w:date="2022-09-29T11:22:00Z">
        <w:r w:rsidDel="00D660E3">
          <w:delText>w</w:delText>
        </w:r>
      </w:del>
      <w:ins w:id="373" w:author="Mike Ackerman" w:date="2022-09-29T11:22:00Z">
        <w:r w:rsidR="00D660E3">
          <w:t>W</w:t>
        </w:r>
      </w:ins>
      <w:r>
        <w:t>eight</w:t>
      </w:r>
    </w:p>
    <w:p w14:paraId="449BE3FA" w14:textId="2AFB130D" w:rsidR="00D660E3" w:rsidRDefault="00D660E3" w:rsidP="009C3E36">
      <w:pPr>
        <w:pStyle w:val="ListParagraph"/>
        <w:numPr>
          <w:ilvl w:val="1"/>
          <w:numId w:val="24"/>
        </w:numPr>
        <w:jc w:val="both"/>
        <w:pPrChange w:id="374" w:author="Mike Ackerman" w:date="2022-09-29T11:30:00Z">
          <w:pPr>
            <w:pStyle w:val="ListParagraph"/>
            <w:numPr>
              <w:ilvl w:val="1"/>
              <w:numId w:val="24"/>
            </w:numPr>
            <w:ind w:left="1440" w:hanging="360"/>
          </w:pPr>
        </w:pPrChange>
      </w:pPr>
      <w:ins w:id="375" w:author="Mike Ackerman" w:date="2022-09-29T11:21:00Z">
        <w:r>
          <w:t xml:space="preserve">Note: </w:t>
        </w:r>
        <w:r>
          <w:t xml:space="preserve">Similar as above, </w:t>
        </w:r>
        <w:r>
          <w:t xml:space="preserve">any additional attributes may be added by the user </w:t>
        </w:r>
        <w:r>
          <w:t xml:space="preserve">to </w:t>
        </w:r>
        <w:r>
          <w:t>include in the export, but “</w:t>
        </w:r>
        <w:r>
          <w:t>Recap</w:t>
        </w:r>
      </w:ins>
      <w:ins w:id="376" w:author="Mike Ackerman" w:date="2022-09-29T11:22:00Z">
        <w:r>
          <w:t xml:space="preserve"> Length</w:t>
        </w:r>
      </w:ins>
      <w:ins w:id="377" w:author="Mike Ackerman" w:date="2022-09-29T11:21:00Z">
        <w:r>
          <w:t>” and “</w:t>
        </w:r>
      </w:ins>
      <w:ins w:id="378" w:author="Mike Ackerman" w:date="2022-09-29T11:22:00Z">
        <w:r>
          <w:t xml:space="preserve">Recap </w:t>
        </w:r>
      </w:ins>
      <w:ins w:id="379" w:author="Mike Ackerman" w:date="2022-09-29T11:21:00Z">
        <w:r>
          <w:t xml:space="preserve">Weight” </w:t>
        </w:r>
        <w:r w:rsidRPr="00D660E3">
          <w:rPr>
            <w:u w:val="single"/>
          </w:rPr>
          <w:t>must</w:t>
        </w:r>
        <w:r>
          <w:t xml:space="preserve"> be added. </w:t>
        </w:r>
        <w:commentRangeStart w:id="380"/>
        <w:r>
          <w:t xml:space="preserve">Not doing so may lead to an error in the </w:t>
        </w:r>
        <w:r w:rsidRPr="00D660E3">
          <w:rPr>
            <w:i/>
            <w:iCs/>
          </w:rPr>
          <w:t xml:space="preserve">Tag History Query </w:t>
        </w:r>
        <w:r>
          <w:t>below</w:t>
        </w:r>
        <w:commentRangeEnd w:id="380"/>
        <w:r>
          <w:rPr>
            <w:rStyle w:val="CommentReference"/>
          </w:rPr>
          <w:commentReference w:id="380"/>
        </w:r>
        <w:r>
          <w:t>.</w:t>
        </w:r>
      </w:ins>
    </w:p>
    <w:p w14:paraId="01812752" w14:textId="77777777" w:rsidR="00995D96" w:rsidRDefault="00995D96" w:rsidP="009C3E36">
      <w:pPr>
        <w:pStyle w:val="ListParagraph"/>
        <w:numPr>
          <w:ilvl w:val="0"/>
          <w:numId w:val="24"/>
        </w:numPr>
        <w:jc w:val="both"/>
        <w:pPrChange w:id="381" w:author="Mike Ackerman" w:date="2022-09-29T11:30:00Z">
          <w:pPr>
            <w:pStyle w:val="ListParagraph"/>
            <w:numPr>
              <w:numId w:val="24"/>
            </w:numPr>
            <w:ind w:hanging="360"/>
          </w:pPr>
        </w:pPrChange>
      </w:pPr>
      <w:r>
        <w:t>Filters</w:t>
      </w:r>
    </w:p>
    <w:p w14:paraId="52CE2EEF" w14:textId="49E83CEB" w:rsidR="00995D96" w:rsidRDefault="00A02D1E" w:rsidP="009C3E36">
      <w:pPr>
        <w:pStyle w:val="ListParagraph"/>
        <w:numPr>
          <w:ilvl w:val="1"/>
          <w:numId w:val="24"/>
        </w:numPr>
        <w:jc w:val="both"/>
        <w:pPrChange w:id="382" w:author="Mike Ackerman" w:date="2022-09-29T11:30:00Z">
          <w:pPr>
            <w:pStyle w:val="ListParagraph"/>
            <w:numPr>
              <w:ilvl w:val="1"/>
              <w:numId w:val="24"/>
            </w:numPr>
            <w:ind w:left="1440" w:hanging="360"/>
          </w:pPr>
        </w:pPrChange>
      </w:pPr>
      <w:r>
        <w:rPr>
          <w:b/>
          <w:bCs/>
        </w:rPr>
        <w:t xml:space="preserve">10 </w:t>
      </w:r>
      <w:r w:rsidR="00995D96">
        <w:t xml:space="preserve">Mark Site Subbasin = </w:t>
      </w:r>
      <w:proofErr w:type="gramStart"/>
      <w:r w:rsidR="00995D96">
        <w:t>17060204:Lemhi</w:t>
      </w:r>
      <w:proofErr w:type="gramEnd"/>
    </w:p>
    <w:p w14:paraId="4AEB5EDE" w14:textId="76241488" w:rsidR="00995D96" w:rsidRDefault="00A02D1E" w:rsidP="009C3E36">
      <w:pPr>
        <w:pStyle w:val="ListParagraph"/>
        <w:numPr>
          <w:ilvl w:val="1"/>
          <w:numId w:val="24"/>
        </w:numPr>
        <w:jc w:val="both"/>
        <w:pPrChange w:id="383" w:author="Mike Ackerman" w:date="2022-09-29T11:30:00Z">
          <w:pPr>
            <w:pStyle w:val="ListParagraph"/>
            <w:numPr>
              <w:ilvl w:val="1"/>
              <w:numId w:val="24"/>
            </w:numPr>
            <w:ind w:left="1440" w:hanging="360"/>
          </w:pPr>
        </w:pPrChange>
      </w:pPr>
      <w:r>
        <w:rPr>
          <w:b/>
          <w:bCs/>
        </w:rPr>
        <w:t>19</w:t>
      </w:r>
      <w:r>
        <w:t xml:space="preserve"> </w:t>
      </w:r>
      <w:r w:rsidR="00995D96">
        <w:t>Recap Capture Method = Screw Trap</w:t>
      </w:r>
    </w:p>
    <w:p w14:paraId="613495B9" w14:textId="0B9672E1" w:rsidR="00E95BBF" w:rsidRDefault="00E95BBF" w:rsidP="009C3E36">
      <w:pPr>
        <w:pStyle w:val="ListParagraph"/>
        <w:numPr>
          <w:ilvl w:val="1"/>
          <w:numId w:val="24"/>
        </w:numPr>
        <w:jc w:val="both"/>
        <w:pPrChange w:id="384" w:author="Mike Ackerman" w:date="2022-09-29T11:30:00Z">
          <w:pPr>
            <w:pStyle w:val="ListParagraph"/>
            <w:numPr>
              <w:ilvl w:val="1"/>
              <w:numId w:val="24"/>
            </w:numPr>
            <w:ind w:left="1440" w:hanging="360"/>
          </w:pPr>
        </w:pPrChange>
      </w:pPr>
      <w:r>
        <w:rPr>
          <w:b/>
          <w:bCs/>
        </w:rPr>
        <w:t>27</w:t>
      </w:r>
      <w:r>
        <w:t xml:space="preserve"> Recap Year = 2020 – Present</w:t>
      </w:r>
    </w:p>
    <w:p w14:paraId="42A339FF" w14:textId="4DA0FAEC" w:rsidR="00995D96" w:rsidRDefault="007A13A8" w:rsidP="009C3E36">
      <w:pPr>
        <w:pStyle w:val="ListParagraph"/>
        <w:numPr>
          <w:ilvl w:val="1"/>
          <w:numId w:val="24"/>
        </w:numPr>
        <w:jc w:val="both"/>
        <w:pPrChange w:id="385" w:author="Mike Ackerman" w:date="2022-09-29T11:30:00Z">
          <w:pPr>
            <w:pStyle w:val="ListParagraph"/>
            <w:numPr>
              <w:ilvl w:val="1"/>
              <w:numId w:val="24"/>
            </w:numPr>
            <w:ind w:left="1440" w:hanging="360"/>
          </w:pPr>
        </w:pPrChange>
      </w:pPr>
      <w:r>
        <w:rPr>
          <w:b/>
          <w:bCs/>
        </w:rPr>
        <w:t>28</w:t>
      </w:r>
      <w:r w:rsidR="00A02D1E">
        <w:t xml:space="preserve"> </w:t>
      </w:r>
      <w:r w:rsidR="00995D96">
        <w:t>Species = Chinook, Steelhead</w:t>
      </w:r>
    </w:p>
    <w:p w14:paraId="3468FF00" w14:textId="66B15C51" w:rsidR="00465598" w:rsidRDefault="00465598" w:rsidP="009C3E36">
      <w:pPr>
        <w:pStyle w:val="ListParagraph"/>
        <w:numPr>
          <w:ilvl w:val="0"/>
          <w:numId w:val="24"/>
        </w:numPr>
        <w:jc w:val="both"/>
        <w:pPrChange w:id="386" w:author="Mike Ackerman" w:date="2022-09-29T11:30:00Z">
          <w:pPr>
            <w:pStyle w:val="ListParagraph"/>
            <w:numPr>
              <w:numId w:val="24"/>
            </w:numPr>
            <w:ind w:hanging="360"/>
          </w:pPr>
        </w:pPrChange>
      </w:pPr>
      <w:r>
        <w:t xml:space="preserve">Save </w:t>
      </w:r>
      <w:ins w:id="387" w:author="Mike Ackerman" w:date="2022-09-29T11:23:00Z">
        <w:r w:rsidR="008437FC">
          <w:t>(bottom of screen)</w:t>
        </w:r>
      </w:ins>
      <w:del w:id="388" w:author="Mike Ackerman" w:date="2022-09-29T11:23:00Z">
        <w:r w:rsidDel="008437FC">
          <w:delText>query</w:delText>
        </w:r>
      </w:del>
    </w:p>
    <w:p w14:paraId="266C2135" w14:textId="6F9C84B6" w:rsidR="00815A4B" w:rsidRDefault="00815A4B" w:rsidP="009C3E36">
      <w:pPr>
        <w:pStyle w:val="ListParagraph"/>
        <w:numPr>
          <w:ilvl w:val="1"/>
          <w:numId w:val="24"/>
        </w:numPr>
        <w:jc w:val="both"/>
        <w:pPrChange w:id="389" w:author="Mike Ackerman" w:date="2022-09-29T11:30:00Z">
          <w:pPr>
            <w:pStyle w:val="ListParagraph"/>
            <w:numPr>
              <w:ilvl w:val="1"/>
              <w:numId w:val="24"/>
            </w:numPr>
            <w:ind w:left="1440" w:hanging="360"/>
          </w:pPr>
        </w:pPrChange>
      </w:pPr>
      <w:r>
        <w:t>Give the query a descriptive name, such as “</w:t>
      </w:r>
      <w:proofErr w:type="spellStart"/>
      <w:r>
        <w:t>RecapDat_Lemhi</w:t>
      </w:r>
      <w:proofErr w:type="spellEnd"/>
      <w:r>
        <w:t>”</w:t>
      </w:r>
    </w:p>
    <w:p w14:paraId="3B0B6024" w14:textId="62E84E65" w:rsidR="00465598" w:rsidRDefault="00791EEE" w:rsidP="009C3E36">
      <w:pPr>
        <w:pStyle w:val="ListParagraph"/>
        <w:numPr>
          <w:ilvl w:val="1"/>
          <w:numId w:val="24"/>
        </w:numPr>
        <w:jc w:val="both"/>
        <w:pPrChange w:id="390" w:author="Mike Ackerman" w:date="2022-09-29T11:30:00Z">
          <w:pPr>
            <w:pStyle w:val="ListParagraph"/>
            <w:numPr>
              <w:ilvl w:val="1"/>
              <w:numId w:val="24"/>
            </w:numPr>
            <w:ind w:left="1440" w:hanging="360"/>
          </w:pPr>
        </w:pPrChange>
      </w:pPr>
      <w:r>
        <w:rPr>
          <w:b/>
          <w:bCs/>
        </w:rPr>
        <w:t>Important</w:t>
      </w:r>
      <w:r w:rsidR="00465598">
        <w:rPr>
          <w:b/>
          <w:bCs/>
        </w:rPr>
        <w:t xml:space="preserve">: </w:t>
      </w:r>
      <w:r w:rsidR="00465598">
        <w:t>The query must be saved as “static”. Be sure to check the box as in the highlighted image below</w:t>
      </w:r>
    </w:p>
    <w:p w14:paraId="22691575" w14:textId="482EAE04" w:rsidR="00465598" w:rsidRDefault="00465598" w:rsidP="009C3E36">
      <w:pPr>
        <w:pStyle w:val="ListParagraph"/>
        <w:ind w:left="1440"/>
        <w:jc w:val="both"/>
        <w:rPr>
          <w:ins w:id="391" w:author="Mike Ackerman" w:date="2022-09-29T11:24:00Z"/>
        </w:rPr>
      </w:pPr>
      <w:r>
        <w:rPr>
          <w:noProof/>
        </w:rPr>
        <w:drawing>
          <wp:inline distT="0" distB="0" distL="0" distR="0" wp14:anchorId="0914E090" wp14:editId="7EA28E28">
            <wp:extent cx="2749993" cy="1695450"/>
            <wp:effectExtent l="19050" t="19050" r="1270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53525" cy="1697627"/>
                    </a:xfrm>
                    <a:prstGeom prst="rect">
                      <a:avLst/>
                    </a:prstGeom>
                    <a:ln>
                      <a:solidFill>
                        <a:schemeClr val="tx1"/>
                      </a:solidFill>
                    </a:ln>
                  </pic:spPr>
                </pic:pic>
              </a:graphicData>
            </a:graphic>
          </wp:inline>
        </w:drawing>
      </w:r>
    </w:p>
    <w:p w14:paraId="41D6B0B6" w14:textId="4A88868D" w:rsidR="008437FC" w:rsidRDefault="008437FC" w:rsidP="009C3E36">
      <w:pPr>
        <w:pStyle w:val="ListParagraph"/>
        <w:numPr>
          <w:ilvl w:val="1"/>
          <w:numId w:val="24"/>
        </w:numPr>
        <w:jc w:val="both"/>
        <w:rPr>
          <w:ins w:id="392" w:author="Mike Ackerman" w:date="2022-09-29T11:24:00Z"/>
        </w:rPr>
      </w:pPr>
      <w:ins w:id="393" w:author="Mike Ackerman" w:date="2022-09-29T11:24:00Z">
        <w:r>
          <w:t>To can organize your queries in folders, if desired.</w:t>
        </w:r>
      </w:ins>
    </w:p>
    <w:p w14:paraId="729EB8CB" w14:textId="51C83594" w:rsidR="008437FC" w:rsidRDefault="008437FC" w:rsidP="009C3E36">
      <w:pPr>
        <w:pStyle w:val="ListParagraph"/>
        <w:numPr>
          <w:ilvl w:val="1"/>
          <w:numId w:val="24"/>
        </w:numPr>
        <w:jc w:val="both"/>
        <w:rPr>
          <w:ins w:id="394" w:author="Mike Ackerman" w:date="2022-09-29T11:23:00Z"/>
        </w:rPr>
        <w:pPrChange w:id="395" w:author="Mike Ackerman" w:date="2022-09-29T11:30:00Z">
          <w:pPr>
            <w:pStyle w:val="ListParagraph"/>
            <w:ind w:left="1440"/>
            <w:jc w:val="both"/>
          </w:pPr>
        </w:pPrChange>
      </w:pPr>
      <w:ins w:id="396" w:author="Mike Ackerman" w:date="2022-09-29T11:24:00Z">
        <w:r>
          <w:t>OK</w:t>
        </w:r>
      </w:ins>
    </w:p>
    <w:p w14:paraId="4342115E" w14:textId="3210658E" w:rsidR="008437FC" w:rsidDel="008437FC" w:rsidRDefault="008437FC" w:rsidP="009C3E36">
      <w:pPr>
        <w:pStyle w:val="ListParagraph"/>
        <w:ind w:left="1440"/>
        <w:jc w:val="both"/>
        <w:rPr>
          <w:del w:id="397" w:author="Mike Ackerman" w:date="2022-09-29T11:24:00Z"/>
        </w:rPr>
        <w:pPrChange w:id="398" w:author="Mike Ackerman" w:date="2022-09-29T11:30:00Z">
          <w:pPr>
            <w:pStyle w:val="ListParagraph"/>
            <w:ind w:left="1440"/>
          </w:pPr>
        </w:pPrChange>
      </w:pPr>
    </w:p>
    <w:p w14:paraId="4B1827E5" w14:textId="535F76D6" w:rsidR="00995D96" w:rsidRDefault="00995D96" w:rsidP="009C3E36">
      <w:pPr>
        <w:pStyle w:val="ListParagraph"/>
        <w:numPr>
          <w:ilvl w:val="0"/>
          <w:numId w:val="24"/>
        </w:numPr>
        <w:jc w:val="both"/>
        <w:pPrChange w:id="399" w:author="Mike Ackerman" w:date="2022-09-29T11:30:00Z">
          <w:pPr>
            <w:pStyle w:val="ListParagraph"/>
            <w:numPr>
              <w:numId w:val="24"/>
            </w:numPr>
            <w:ind w:hanging="360"/>
          </w:pPr>
        </w:pPrChange>
      </w:pPr>
      <w:r>
        <w:t>Run Report</w:t>
      </w:r>
    </w:p>
    <w:p w14:paraId="105ED6EC" w14:textId="645B8FA9" w:rsidR="00D24DBB" w:rsidRDefault="00D24DBB" w:rsidP="009C3E36">
      <w:pPr>
        <w:jc w:val="both"/>
        <w:pPrChange w:id="400" w:author="Mike Ackerman" w:date="2022-09-29T11:30:00Z">
          <w:pPr>
            <w:spacing w:after="0" w:line="276" w:lineRule="auto"/>
          </w:pPr>
        </w:pPrChange>
      </w:pPr>
    </w:p>
    <w:p w14:paraId="1E03EC50" w14:textId="32CCE2A4" w:rsidR="00237FBA" w:rsidDel="00B33DC1" w:rsidRDefault="00237FBA" w:rsidP="009C3E36">
      <w:pPr>
        <w:jc w:val="both"/>
        <w:rPr>
          <w:del w:id="401" w:author="Mike Ackerman" w:date="2022-09-29T11:24:00Z"/>
        </w:rPr>
        <w:pPrChange w:id="402" w:author="Mike Ackerman" w:date="2022-09-29T11:30:00Z">
          <w:pPr/>
        </w:pPrChange>
      </w:pPr>
    </w:p>
    <w:p w14:paraId="791F8624" w14:textId="76C58A7C" w:rsidR="00B33DC1" w:rsidRPr="00B33DC1" w:rsidRDefault="00B33DC1" w:rsidP="009C3E36">
      <w:pPr>
        <w:jc w:val="both"/>
        <w:rPr>
          <w:ins w:id="403" w:author="Mike Ackerman" w:date="2022-09-29T11:24:00Z"/>
        </w:rPr>
        <w:pPrChange w:id="404" w:author="Mike Ackerman" w:date="2022-09-29T11:30:00Z">
          <w:pPr>
            <w:pStyle w:val="MHEBody"/>
          </w:pPr>
        </w:pPrChange>
      </w:pPr>
      <w:ins w:id="405" w:author="Mike Ackerman" w:date="2022-09-29T11:25:00Z">
        <w:r>
          <w:t xml:space="preserve">The combined above </w:t>
        </w:r>
        <w:r>
          <w:rPr>
            <w:i/>
            <w:iCs/>
          </w:rPr>
          <w:t xml:space="preserve">Tag Detail Query </w:t>
        </w:r>
        <w:r>
          <w:t xml:space="preserve">plus </w:t>
        </w:r>
        <w:r>
          <w:rPr>
            <w:i/>
            <w:iCs/>
          </w:rPr>
          <w:t xml:space="preserve">Recapture Detail Query </w:t>
        </w:r>
        <w:r>
          <w:t>provides a list of all unique PIT-tagged Chinook salmon and steelhead</w:t>
        </w:r>
      </w:ins>
      <w:ins w:id="406" w:author="Mike Ackerman" w:date="2022-09-29T11:26:00Z">
        <w:r>
          <w:t xml:space="preserve"> released at RSTs in the Lemhi River, including those tagged at the trap and those that arrived at the trap with a PIT-tag. </w:t>
        </w:r>
      </w:ins>
      <w:ins w:id="407" w:author="Mike Ackerman" w:date="2022-09-29T11:27:00Z">
        <w:r>
          <w:t xml:space="preserve">The user can then </w:t>
        </w:r>
      </w:ins>
      <w:ins w:id="408" w:author="Mike Ackerman" w:date="2022-09-29T11:28:00Z">
        <w:r>
          <w:t xml:space="preserve">use a </w:t>
        </w:r>
        <w:r>
          <w:rPr>
            <w:i/>
            <w:iCs/>
          </w:rPr>
          <w:t xml:space="preserve">Complete Tag History Query </w:t>
        </w:r>
        <w:r>
          <w:t>in PTAGIS to query observations</w:t>
        </w:r>
      </w:ins>
      <w:ins w:id="409" w:author="Mike Ackerman" w:date="2022-09-29T11:29:00Z">
        <w:r>
          <w:t xml:space="preserve"> of those fish at interrogation sites (e.g., PIT-tag arrays) that are registered in PTAGIS. Note: This query only provides observations at site registered in PTAGIS, which are generally more permanent sites. </w:t>
        </w:r>
      </w:ins>
      <w:ins w:id="410" w:author="Mike Ackerman" w:date="2022-09-29T11:30:00Z">
        <w:r>
          <w:t xml:space="preserve">To get observations at additional </w:t>
        </w:r>
        <w:r>
          <w:lastRenderedPageBreak/>
          <w:t>sites not registered in PTAGIS (</w:t>
        </w:r>
        <w:proofErr w:type="spellStart"/>
        <w:proofErr w:type="gramStart"/>
        <w:r>
          <w:t>e.g</w:t>
        </w:r>
        <w:proofErr w:type="spellEnd"/>
        <w:r>
          <w:t>,,</w:t>
        </w:r>
        <w:proofErr w:type="gramEnd"/>
        <w:r>
          <w:t xml:space="preserve"> at </w:t>
        </w:r>
        <w:proofErr w:type="spellStart"/>
        <w:r>
          <w:t>litz</w:t>
        </w:r>
        <w:proofErr w:type="spellEnd"/>
        <w:r>
          <w:t xml:space="preserve"> cords), we will need to download those separately from </w:t>
        </w:r>
        <w:proofErr w:type="spellStart"/>
        <w:r>
          <w:t>BioLogic</w:t>
        </w:r>
        <w:proofErr w:type="spellEnd"/>
        <w:r>
          <w:t xml:space="preserve">™. </w:t>
        </w:r>
      </w:ins>
    </w:p>
    <w:p w14:paraId="5FD37F1F" w14:textId="77777777" w:rsidR="00B33DC1" w:rsidRDefault="00B33DC1" w:rsidP="009C3E36">
      <w:pPr>
        <w:jc w:val="both"/>
        <w:rPr>
          <w:ins w:id="411" w:author="Mike Ackerman" w:date="2022-09-29T11:24:00Z"/>
        </w:rPr>
        <w:pPrChange w:id="412" w:author="Mike Ackerman" w:date="2022-09-29T11:30:00Z">
          <w:pPr>
            <w:pStyle w:val="MHEHeading3"/>
            <w:jc w:val="both"/>
          </w:pPr>
        </w:pPrChange>
      </w:pPr>
    </w:p>
    <w:p w14:paraId="27A3361D" w14:textId="5CB23D2D" w:rsidR="00D24DBB" w:rsidRDefault="009C3E36" w:rsidP="009C3E36">
      <w:pPr>
        <w:pStyle w:val="MHEHeading3"/>
        <w:jc w:val="both"/>
        <w:rPr>
          <w:ins w:id="413" w:author="Mike Ackerman" w:date="2022-09-29T11:31:00Z"/>
        </w:rPr>
      </w:pPr>
      <w:ins w:id="414" w:author="Mike Ackerman" w:date="2022-09-29T11:30:00Z">
        <w:r>
          <w:t>Comple</w:t>
        </w:r>
      </w:ins>
      <w:ins w:id="415" w:author="Mike Ackerman" w:date="2022-09-29T11:31:00Z">
        <w:r>
          <w:t xml:space="preserve">te </w:t>
        </w:r>
      </w:ins>
      <w:r w:rsidR="00D24DBB">
        <w:t>Tag History Query</w:t>
      </w:r>
    </w:p>
    <w:p w14:paraId="4A707900" w14:textId="0417192C" w:rsidR="009C3E36" w:rsidRDefault="009C3E36" w:rsidP="009C3E36">
      <w:pPr>
        <w:rPr>
          <w:ins w:id="416" w:author="Mike Ackerman" w:date="2022-09-29T11:31:00Z"/>
        </w:rPr>
      </w:pPr>
    </w:p>
    <w:p w14:paraId="052D6376" w14:textId="0D22857A" w:rsidR="009C3E36" w:rsidRDefault="009C3E36" w:rsidP="009C3E36">
      <w:pPr>
        <w:rPr>
          <w:ins w:id="417" w:author="Mike Ackerman" w:date="2022-09-29T11:32:00Z"/>
        </w:rPr>
      </w:pPr>
      <w:ins w:id="418" w:author="Mike Ackerman" w:date="2022-09-29T11:31:00Z">
        <w:r>
          <w:t>This query filters the entire PTAGIS database for tags that are recorded in the Tag Detail Query and Recapture Detail Query and returns the as</w:t>
        </w:r>
      </w:ins>
      <w:ins w:id="419" w:author="Mike Ackerman" w:date="2022-09-29T11:32:00Z">
        <w:r>
          <w:t>sociated complete tag histories to be downloaded.</w:t>
        </w:r>
      </w:ins>
    </w:p>
    <w:p w14:paraId="0067586A" w14:textId="4F78DBE9" w:rsidR="009C3E36" w:rsidRDefault="009C3E36" w:rsidP="009C3E36">
      <w:pPr>
        <w:rPr>
          <w:ins w:id="420" w:author="Mike Ackerman" w:date="2022-09-29T11:32:00Z"/>
        </w:rPr>
      </w:pPr>
    </w:p>
    <w:p w14:paraId="6A994A57" w14:textId="2F6B8928" w:rsidR="009C3E36" w:rsidDel="009C3E36" w:rsidRDefault="009C3E36" w:rsidP="009C3E36">
      <w:pPr>
        <w:pStyle w:val="ListParagraph"/>
        <w:numPr>
          <w:ilvl w:val="0"/>
          <w:numId w:val="37"/>
        </w:numPr>
        <w:rPr>
          <w:del w:id="421" w:author="Mike Ackerman" w:date="2022-09-29T11:32:00Z"/>
        </w:rPr>
        <w:pPrChange w:id="422" w:author="Mike Ackerman" w:date="2022-09-29T11:32:00Z">
          <w:pPr>
            <w:pStyle w:val="MHEHeading3"/>
          </w:pPr>
        </w:pPrChange>
      </w:pPr>
    </w:p>
    <w:p w14:paraId="2328070A" w14:textId="3D514DDE" w:rsidR="00045188" w:rsidDel="009C3E36" w:rsidRDefault="00045188" w:rsidP="009C3E36">
      <w:pPr>
        <w:pStyle w:val="ListParagraph"/>
        <w:numPr>
          <w:ilvl w:val="0"/>
          <w:numId w:val="37"/>
        </w:numPr>
        <w:rPr>
          <w:del w:id="423" w:author="Mike Ackerman" w:date="2022-09-29T11:32:00Z"/>
          <w:moveTo w:id="424" w:author="Mike Ackerman" w:date="2022-09-28T16:45:00Z"/>
        </w:rPr>
        <w:pPrChange w:id="425" w:author="Mike Ackerman" w:date="2022-09-29T11:32:00Z">
          <w:pPr>
            <w:pStyle w:val="MHEBody"/>
            <w:numPr>
              <w:numId w:val="33"/>
            </w:numPr>
            <w:ind w:left="720" w:hanging="360"/>
          </w:pPr>
        </w:pPrChange>
      </w:pPr>
      <w:moveToRangeStart w:id="426" w:author="Mike Ackerman" w:date="2022-09-28T16:45:00Z" w:name="move115275954"/>
      <w:moveTo w:id="427" w:author="Mike Ackerman" w:date="2022-09-28T16:45:00Z">
        <w:del w:id="428" w:author="Mike Ackerman" w:date="2022-09-29T11:32:00Z">
          <w:r w:rsidDel="009C3E36">
            <w:delText xml:space="preserve">Tag history query: All tagged fish listed in queries 1. </w:delText>
          </w:r>
          <w:r w:rsidRPr="009C3E36" w:rsidDel="009C3E36">
            <w:rPr>
              <w:i/>
              <w:iCs/>
            </w:rPr>
            <w:delText xml:space="preserve">or </w:delText>
          </w:r>
          <w:r w:rsidDel="009C3E36">
            <w:delText>2. This report will contain all of the records to be downloaded from PTAGIS.</w:delText>
          </w:r>
        </w:del>
      </w:moveTo>
    </w:p>
    <w:moveToRangeEnd w:id="426"/>
    <w:p w14:paraId="7C9C9B06" w14:textId="1590FC74" w:rsidR="00D24DBB" w:rsidDel="009C3E36" w:rsidRDefault="00D24DBB" w:rsidP="009C3E36">
      <w:pPr>
        <w:pStyle w:val="ListParagraph"/>
        <w:numPr>
          <w:ilvl w:val="0"/>
          <w:numId w:val="37"/>
        </w:numPr>
        <w:rPr>
          <w:del w:id="429" w:author="Mike Ackerman" w:date="2022-09-29T11:32:00Z"/>
        </w:rPr>
        <w:pPrChange w:id="430" w:author="Mike Ackerman" w:date="2022-09-29T11:32:00Z">
          <w:pPr>
            <w:pStyle w:val="MHEBody"/>
            <w:spacing w:before="240"/>
          </w:pPr>
        </w:pPrChange>
      </w:pPr>
      <w:del w:id="431" w:author="Mike Ackerman" w:date="2022-09-29T11:32:00Z">
        <w:r w:rsidDel="009C3E36">
          <w:delText xml:space="preserve">This query filters </w:delText>
        </w:r>
        <w:r w:rsidR="008E3F60" w:rsidDel="009C3E36">
          <w:delText xml:space="preserve">the entire PTAGIS database to </w:delText>
        </w:r>
        <w:r w:rsidR="00172D96" w:rsidDel="009C3E36">
          <w:delText>tags that are recorded in queries 1 or 2</w:delText>
        </w:r>
        <w:r w:rsidR="0000755D" w:rsidDel="009C3E36">
          <w:delText xml:space="preserve"> and returns the associated complete tag histories to be downloaded. </w:delText>
        </w:r>
      </w:del>
    </w:p>
    <w:p w14:paraId="109660A3" w14:textId="216DB2CC" w:rsidR="00172D96" w:rsidRDefault="00172D96" w:rsidP="009C3E36">
      <w:pPr>
        <w:pStyle w:val="ListParagraph"/>
        <w:numPr>
          <w:ilvl w:val="0"/>
          <w:numId w:val="37"/>
        </w:numPr>
        <w:rPr>
          <w:ins w:id="432" w:author="Mike Ackerman" w:date="2022-09-29T11:32:00Z"/>
        </w:rPr>
      </w:pPr>
      <w:r>
        <w:t>Report type: Complete Tag History</w:t>
      </w:r>
    </w:p>
    <w:p w14:paraId="0871089D" w14:textId="6217C12D" w:rsidR="009C3E36" w:rsidRDefault="009C3E36" w:rsidP="009C3E36">
      <w:pPr>
        <w:pStyle w:val="ListParagraph"/>
        <w:numPr>
          <w:ilvl w:val="0"/>
          <w:numId w:val="37"/>
        </w:numPr>
        <w:jc w:val="both"/>
        <w:rPr>
          <w:ins w:id="433" w:author="Mike Ackerman" w:date="2022-09-29T11:32:00Z"/>
        </w:rPr>
        <w:pPrChange w:id="434" w:author="Mike Ackerman" w:date="2022-09-29T11:32:00Z">
          <w:pPr>
            <w:pStyle w:val="ListParagraph"/>
            <w:numPr>
              <w:numId w:val="37"/>
            </w:numPr>
            <w:ind w:hanging="360"/>
          </w:pPr>
        </w:pPrChange>
      </w:pPr>
      <w:ins w:id="435" w:author="Mike Ackerman" w:date="2022-09-29T11:32:00Z">
        <w:r w:rsidRPr="00901955">
          <w:rPr>
            <w:b/>
            <w:bCs/>
          </w:rPr>
          <w:t xml:space="preserve">1 </w:t>
        </w:r>
        <w:commentRangeStart w:id="436"/>
        <w:r>
          <w:t xml:space="preserve">Select Attributes – </w:t>
        </w:r>
      </w:ins>
      <w:ins w:id="437" w:author="Mike Ackerman" w:date="2022-09-29T11:33:00Z">
        <w:r>
          <w:t>select the following attributes</w:t>
        </w:r>
      </w:ins>
      <w:commentRangeEnd w:id="436"/>
      <w:ins w:id="438" w:author="Mike Ackerman" w:date="2022-09-29T11:34:00Z">
        <w:r>
          <w:rPr>
            <w:rStyle w:val="CommentReference"/>
          </w:rPr>
          <w:commentReference w:id="436"/>
        </w:r>
      </w:ins>
      <w:ins w:id="439" w:author="Mike Ackerman" w:date="2022-09-29T11:32:00Z">
        <w:r>
          <w:t>:</w:t>
        </w:r>
      </w:ins>
    </w:p>
    <w:p w14:paraId="1DDDD823" w14:textId="3C3332B6" w:rsidR="009C3E36" w:rsidDel="009C3E36" w:rsidRDefault="009C3E36" w:rsidP="009C3E36">
      <w:pPr>
        <w:pStyle w:val="ListParagraph"/>
        <w:numPr>
          <w:ilvl w:val="0"/>
          <w:numId w:val="37"/>
        </w:numPr>
        <w:rPr>
          <w:del w:id="440" w:author="Mike Ackerman" w:date="2022-09-29T11:32:00Z"/>
        </w:rPr>
        <w:pPrChange w:id="441" w:author="Mike Ackerman" w:date="2022-09-29T11:32:00Z">
          <w:pPr>
            <w:pStyle w:val="ListParagraph"/>
            <w:numPr>
              <w:numId w:val="25"/>
            </w:numPr>
            <w:spacing w:before="240"/>
            <w:ind w:hanging="360"/>
          </w:pPr>
        </w:pPrChange>
      </w:pPr>
    </w:p>
    <w:p w14:paraId="77870E05" w14:textId="07D0FF2C" w:rsidR="00B25CC8" w:rsidDel="009C3E36" w:rsidRDefault="00B25CC8" w:rsidP="009C3E36">
      <w:pPr>
        <w:pStyle w:val="ListParagraph"/>
        <w:jc w:val="both"/>
        <w:rPr>
          <w:del w:id="442" w:author="Mike Ackerman" w:date="2022-09-29T11:32:00Z"/>
        </w:rPr>
        <w:pPrChange w:id="443" w:author="Mike Ackerman" w:date="2022-09-29T11:32:00Z">
          <w:pPr>
            <w:pStyle w:val="ListParagraph"/>
            <w:numPr>
              <w:numId w:val="25"/>
            </w:numPr>
            <w:ind w:hanging="360"/>
          </w:pPr>
        </w:pPrChange>
      </w:pPr>
      <w:del w:id="444" w:author="Mike Ackerman" w:date="2022-09-29T11:32:00Z">
        <w:r w:rsidDel="009C3E36">
          <w:delText>Attributes</w:delText>
        </w:r>
        <w:r w:rsidR="00791EEE" w:rsidDel="009C3E36">
          <w:delText>: Select the attributes listed below</w:delText>
        </w:r>
      </w:del>
    </w:p>
    <w:p w14:paraId="5E088383" w14:textId="4971885F" w:rsidR="00B25CC8" w:rsidRDefault="00046587" w:rsidP="009C3E36">
      <w:pPr>
        <w:pStyle w:val="ListParagraph"/>
        <w:ind w:left="1440"/>
        <w:jc w:val="both"/>
        <w:rPr>
          <w:ins w:id="445" w:author="Mike Ackerman" w:date="2022-09-29T11:34:00Z"/>
        </w:rPr>
      </w:pPr>
      <w:r>
        <w:rPr>
          <w:noProof/>
        </w:rPr>
        <w:drawing>
          <wp:inline distT="0" distB="0" distL="0" distR="0" wp14:anchorId="3E7FEC22" wp14:editId="248B6A02">
            <wp:extent cx="2190750" cy="2876550"/>
            <wp:effectExtent l="19050" t="19050" r="19050"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90750" cy="2876550"/>
                    </a:xfrm>
                    <a:prstGeom prst="rect">
                      <a:avLst/>
                    </a:prstGeom>
                    <a:ln>
                      <a:solidFill>
                        <a:schemeClr val="tx1"/>
                      </a:solidFill>
                    </a:ln>
                  </pic:spPr>
                </pic:pic>
              </a:graphicData>
            </a:graphic>
          </wp:inline>
        </w:drawing>
      </w:r>
    </w:p>
    <w:p w14:paraId="23897C8E" w14:textId="3ABA03D3" w:rsidR="00E37B7A" w:rsidRDefault="00E37B7A" w:rsidP="00E37B7A">
      <w:pPr>
        <w:pStyle w:val="ListParagraph"/>
        <w:numPr>
          <w:ilvl w:val="0"/>
          <w:numId w:val="37"/>
        </w:numPr>
        <w:jc w:val="both"/>
        <w:rPr>
          <w:ins w:id="446" w:author="Mike Ackerman" w:date="2022-09-29T11:34:00Z"/>
        </w:rPr>
      </w:pPr>
      <w:ins w:id="447" w:author="Mike Ackerman" w:date="2022-09-29T11:34:00Z">
        <w:r>
          <w:t>Filters</w:t>
        </w:r>
      </w:ins>
    </w:p>
    <w:p w14:paraId="6562DF8F" w14:textId="77777777" w:rsidR="00E37B7A" w:rsidRDefault="00E37B7A" w:rsidP="00E37B7A">
      <w:pPr>
        <w:pStyle w:val="ListParagraph"/>
        <w:numPr>
          <w:ilvl w:val="1"/>
          <w:numId w:val="37"/>
        </w:numPr>
        <w:jc w:val="both"/>
        <w:rPr>
          <w:ins w:id="448" w:author="Mike Ackerman" w:date="2022-09-29T11:34:00Z"/>
        </w:rPr>
      </w:pPr>
      <w:ins w:id="449" w:author="Mike Ackerman" w:date="2022-09-29T11:34:00Z">
        <w:r>
          <w:rPr>
            <w:b/>
            <w:bCs/>
          </w:rPr>
          <w:t>6</w:t>
        </w:r>
        <w:r>
          <w:t xml:space="preserve"> Event Site = HYC, LRW, EVU, S2I, S2O, BHC, S3B, S3A, EVL, LLRTP, LLR</w:t>
        </w:r>
      </w:ins>
    </w:p>
    <w:p w14:paraId="0D31835B" w14:textId="5359BCF2" w:rsidR="00E37B7A" w:rsidRDefault="00E37B7A" w:rsidP="00E37B7A">
      <w:pPr>
        <w:pStyle w:val="ListParagraph"/>
        <w:numPr>
          <w:ilvl w:val="1"/>
          <w:numId w:val="37"/>
        </w:numPr>
        <w:jc w:val="both"/>
        <w:rPr>
          <w:ins w:id="450" w:author="Mike Ackerman" w:date="2022-09-29T11:35:00Z"/>
        </w:rPr>
      </w:pPr>
      <w:ins w:id="451" w:author="Mike Ackerman" w:date="2022-09-29T11:34:00Z">
        <w:r>
          <w:t>This is a list of interrog</w:t>
        </w:r>
      </w:ins>
      <w:ins w:id="452" w:author="Mike Ackerman" w:date="2022-09-29T11:35:00Z">
        <w:r>
          <w:t>ation sites in the Lemhi River that are registered in PTAGIS as of the writing of this user guide.</w:t>
        </w:r>
      </w:ins>
    </w:p>
    <w:p w14:paraId="48E7B9FF" w14:textId="7AD7F72E" w:rsidR="00E37B7A" w:rsidRDefault="00E37B7A" w:rsidP="00E37B7A">
      <w:pPr>
        <w:pStyle w:val="ListParagraph"/>
        <w:numPr>
          <w:ilvl w:val="1"/>
          <w:numId w:val="37"/>
        </w:numPr>
        <w:jc w:val="both"/>
        <w:rPr>
          <w:ins w:id="453" w:author="Mike Ackerman" w:date="2022-09-29T11:38:00Z"/>
        </w:rPr>
      </w:pPr>
      <w:ins w:id="454" w:author="Mike Ackerman" w:date="2022-09-29T11:35:00Z">
        <w:r>
          <w:rPr>
            <w:b/>
            <w:bCs/>
          </w:rPr>
          <w:t>31</w:t>
        </w:r>
        <w:r>
          <w:t xml:space="preserve"> Tag – Saved Report (UNION)</w:t>
        </w:r>
      </w:ins>
    </w:p>
    <w:p w14:paraId="4A32A981" w14:textId="177F190A" w:rsidR="00E37B7A" w:rsidRDefault="00E37B7A" w:rsidP="00E37B7A">
      <w:pPr>
        <w:rPr>
          <w:ins w:id="455" w:author="Mike Ackerman" w:date="2022-09-29T11:35:00Z"/>
        </w:rPr>
        <w:pPrChange w:id="456" w:author="Mike Ackerman" w:date="2022-09-29T11:38:00Z">
          <w:pPr>
            <w:pStyle w:val="ListParagraph"/>
            <w:numPr>
              <w:ilvl w:val="1"/>
              <w:numId w:val="37"/>
            </w:numPr>
            <w:ind w:left="1440" w:hanging="360"/>
            <w:jc w:val="both"/>
          </w:pPr>
        </w:pPrChange>
      </w:pPr>
      <w:moveToRangeStart w:id="457" w:author="Mike Ackerman" w:date="2022-09-29T11:38:00Z" w:name="move115343911"/>
      <w:moveTo w:id="458" w:author="Mike Ackerman" w:date="2022-09-29T11:38:00Z">
        <w:r>
          <w:rPr>
            <w:noProof/>
          </w:rPr>
          <w:drawing>
            <wp:inline distT="0" distB="0" distL="0" distR="0" wp14:anchorId="01F0439E" wp14:editId="09C26FB8">
              <wp:extent cx="5943600" cy="1059180"/>
              <wp:effectExtent l="19050" t="19050" r="19050" b="2667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able&#10;&#10;Description automatically generated"/>
                      <pic:cNvPicPr/>
                    </pic:nvPicPr>
                    <pic:blipFill>
                      <a:blip r:embed="rId17"/>
                      <a:stretch>
                        <a:fillRect/>
                      </a:stretch>
                    </pic:blipFill>
                    <pic:spPr>
                      <a:xfrm>
                        <a:off x="0" y="0"/>
                        <a:ext cx="5943600" cy="1059180"/>
                      </a:xfrm>
                      <a:prstGeom prst="rect">
                        <a:avLst/>
                      </a:prstGeom>
                      <a:ln>
                        <a:solidFill>
                          <a:schemeClr val="tx1"/>
                        </a:solidFill>
                      </a:ln>
                    </pic:spPr>
                  </pic:pic>
                </a:graphicData>
              </a:graphic>
            </wp:inline>
          </w:drawing>
        </w:r>
      </w:moveTo>
      <w:moveToRangeEnd w:id="457"/>
    </w:p>
    <w:p w14:paraId="34B26A6E" w14:textId="326C5638" w:rsidR="00E37B7A" w:rsidDel="00E37B7A" w:rsidRDefault="00E37B7A" w:rsidP="00E37B7A">
      <w:pPr>
        <w:pStyle w:val="ListParagraph"/>
        <w:numPr>
          <w:ilvl w:val="0"/>
          <w:numId w:val="37"/>
        </w:numPr>
        <w:jc w:val="both"/>
        <w:rPr>
          <w:del w:id="459" w:author="Mike Ackerman" w:date="2022-09-29T11:39:00Z"/>
        </w:rPr>
      </w:pPr>
      <w:ins w:id="460" w:author="Mike Ackerman" w:date="2022-09-29T11:38:00Z">
        <w:r>
          <w:t xml:space="preserve">Save (bottom of screen). </w:t>
        </w:r>
        <w:commentRangeStart w:id="461"/>
        <w:r>
          <w:t>Unlike the first two, this report can be saved as “</w:t>
        </w:r>
      </w:ins>
      <w:ins w:id="462" w:author="Mike Ackerman" w:date="2022-09-29T11:39:00Z">
        <w:r>
          <w:t>prompted”</w:t>
        </w:r>
        <w:commentRangeEnd w:id="461"/>
        <w:r>
          <w:rPr>
            <w:rStyle w:val="CommentReference"/>
          </w:rPr>
          <w:commentReference w:id="461"/>
        </w:r>
        <w:r>
          <w:t>.</w:t>
        </w:r>
      </w:ins>
    </w:p>
    <w:p w14:paraId="013481BB" w14:textId="77777777" w:rsidR="00E37B7A" w:rsidRDefault="00E37B7A" w:rsidP="00E37B7A">
      <w:pPr>
        <w:pStyle w:val="ListParagraph"/>
        <w:numPr>
          <w:ilvl w:val="0"/>
          <w:numId w:val="37"/>
        </w:numPr>
        <w:jc w:val="both"/>
        <w:rPr>
          <w:ins w:id="463" w:author="Mike Ackerman" w:date="2022-09-29T11:39:00Z"/>
        </w:rPr>
        <w:pPrChange w:id="464" w:author="Mike Ackerman" w:date="2022-09-29T11:38:00Z">
          <w:pPr>
            <w:pStyle w:val="ListParagraph"/>
            <w:ind w:left="1440"/>
          </w:pPr>
        </w:pPrChange>
      </w:pPr>
    </w:p>
    <w:p w14:paraId="7405FE97" w14:textId="3EADD7A6" w:rsidR="00172D96" w:rsidDel="00E37B7A" w:rsidRDefault="00E37B7A" w:rsidP="00E37B7A">
      <w:pPr>
        <w:pStyle w:val="ListParagraph"/>
        <w:numPr>
          <w:ilvl w:val="0"/>
          <w:numId w:val="37"/>
        </w:numPr>
        <w:jc w:val="both"/>
        <w:rPr>
          <w:del w:id="465" w:author="Mike Ackerman" w:date="2022-09-29T11:39:00Z"/>
        </w:rPr>
      </w:pPr>
      <w:ins w:id="466" w:author="Mike Ackerman" w:date="2022-09-29T11:39:00Z">
        <w:r>
          <w:t>Run Report</w:t>
        </w:r>
      </w:ins>
      <w:del w:id="467" w:author="Mike Ackerman" w:date="2022-09-29T11:39:00Z">
        <w:r w:rsidR="00172D96" w:rsidDel="00E37B7A">
          <w:delText>Filters</w:delText>
        </w:r>
      </w:del>
    </w:p>
    <w:p w14:paraId="2E36D9A4" w14:textId="77777777" w:rsidR="00E37B7A" w:rsidRDefault="00E37B7A" w:rsidP="00E37B7A">
      <w:pPr>
        <w:pStyle w:val="ListParagraph"/>
        <w:numPr>
          <w:ilvl w:val="0"/>
          <w:numId w:val="37"/>
        </w:numPr>
        <w:jc w:val="both"/>
        <w:rPr>
          <w:ins w:id="468" w:author="Mike Ackerman" w:date="2022-09-29T11:39:00Z"/>
        </w:rPr>
      </w:pPr>
    </w:p>
    <w:p w14:paraId="7DA0AE66" w14:textId="54A96BC2" w:rsidR="00E37B7A" w:rsidRDefault="00E37B7A" w:rsidP="00E37B7A">
      <w:pPr>
        <w:pStyle w:val="ListParagraph"/>
        <w:numPr>
          <w:ilvl w:val="1"/>
          <w:numId w:val="37"/>
        </w:numPr>
        <w:jc w:val="both"/>
        <w:rPr>
          <w:moveTo w:id="469" w:author="Mike Ackerman" w:date="2022-09-29T11:40:00Z"/>
        </w:rPr>
      </w:pPr>
      <w:moveToRangeStart w:id="470" w:author="Mike Ackerman" w:date="2022-09-29T11:40:00Z" w:name="move115344019"/>
      <w:commentRangeStart w:id="471"/>
      <w:moveTo w:id="472" w:author="Mike Ackerman" w:date="2022-09-29T11:40:00Z">
        <w:r>
          <w:rPr>
            <w:b/>
            <w:bCs/>
          </w:rPr>
          <w:lastRenderedPageBreak/>
          <w:t xml:space="preserve">Important: Running this query for </w:t>
        </w:r>
      </w:moveTo>
      <w:ins w:id="473" w:author="Mike Ackerman" w:date="2022-09-29T13:25:00Z">
        <w:r w:rsidR="00CE0126">
          <w:rPr>
            <w:b/>
            <w:bCs/>
          </w:rPr>
          <w:t>several mark years and several</w:t>
        </w:r>
      </w:ins>
      <w:moveTo w:id="474" w:author="Mike Ackerman" w:date="2022-09-29T11:40:00Z">
        <w:del w:id="475" w:author="Mike Ackerman" w:date="2022-09-29T13:25:00Z">
          <w:r w:rsidDel="00CE0126">
            <w:rPr>
              <w:b/>
              <w:bCs/>
            </w:rPr>
            <w:delText>all</w:delText>
          </w:r>
        </w:del>
        <w:r>
          <w:rPr>
            <w:b/>
            <w:bCs/>
          </w:rPr>
          <w:t xml:space="preserve"> event sites will likely cause PTAGIS to error out due to too many records. </w:t>
        </w:r>
      </w:moveTo>
      <w:ins w:id="476" w:author="Mike Ackerman" w:date="2022-09-29T13:25:00Z">
        <w:r w:rsidR="00CE0126">
          <w:rPr>
            <w:b/>
            <w:bCs/>
          </w:rPr>
          <w:t xml:space="preserve">In this case, we recommend running the report multiple times, either splitting out the query by mark year or </w:t>
        </w:r>
      </w:ins>
      <w:ins w:id="477" w:author="Mike Ackerman" w:date="2022-09-29T13:26:00Z">
        <w:r w:rsidR="00CE0126">
          <w:rPr>
            <w:b/>
            <w:bCs/>
          </w:rPr>
          <w:t xml:space="preserve">event sites. As </w:t>
        </w:r>
        <w:proofErr w:type="spellStart"/>
        <w:r w:rsidR="00CE0126">
          <w:rPr>
            <w:b/>
            <w:bCs/>
          </w:rPr>
          <w:t>and</w:t>
        </w:r>
        <w:proofErr w:type="spellEnd"/>
        <w:r w:rsidR="00CE0126">
          <w:rPr>
            <w:b/>
            <w:bCs/>
          </w:rPr>
          <w:t xml:space="preserve"> example, the HYC site has nearly 1 million records from mark years 2020-2022 alone. Running the report for all sites causes PTAGIS to crash, but if you run the report once with event site set to “HYC” o</w:t>
        </w:r>
      </w:ins>
      <w:ins w:id="478" w:author="Mike Ackerman" w:date="2022-09-29T13:27:00Z">
        <w:r w:rsidR="00CE0126">
          <w:rPr>
            <w:b/>
            <w:bCs/>
          </w:rPr>
          <w:t>nly, then again for all other sites, the issue seems to be resolved.</w:t>
        </w:r>
      </w:ins>
      <w:moveTo w:id="479" w:author="Mike Ackerman" w:date="2022-09-29T11:40:00Z">
        <w:del w:id="480" w:author="Mike Ackerman" w:date="2022-09-29T13:27:00Z">
          <w:r w:rsidDel="00CE0126">
            <w:rPr>
              <w:b/>
              <w:bCs/>
            </w:rPr>
            <w:delText>Recommend running the report once with event site set to “HYC” only, then again for all other sites. HYC has nearly 1 million records from 2020-2022 alone.</w:delText>
          </w:r>
        </w:del>
      </w:moveTo>
      <w:commentRangeEnd w:id="471"/>
      <w:r w:rsidR="00865B4C">
        <w:rPr>
          <w:rStyle w:val="CommentReference"/>
        </w:rPr>
        <w:commentReference w:id="471"/>
      </w:r>
    </w:p>
    <w:moveToRangeEnd w:id="470"/>
    <w:p w14:paraId="0AF3FB87" w14:textId="3FF0C4F1" w:rsidR="00E37B7A" w:rsidRDefault="00E37B7A" w:rsidP="00E37B7A">
      <w:pPr>
        <w:pStyle w:val="ListParagraph"/>
        <w:numPr>
          <w:ilvl w:val="0"/>
          <w:numId w:val="37"/>
        </w:numPr>
        <w:jc w:val="both"/>
        <w:rPr>
          <w:ins w:id="481" w:author="Mike Ackerman" w:date="2022-09-29T11:40:00Z"/>
        </w:rPr>
      </w:pPr>
      <w:ins w:id="482" w:author="Mike Ackerman" w:date="2022-09-29T11:40:00Z">
        <w:r>
          <w:t>Export</w:t>
        </w:r>
      </w:ins>
      <w:ins w:id="483" w:author="Mike Ackerman" w:date="2022-09-29T13:19:00Z">
        <w:r w:rsidR="00CE0126">
          <w:t xml:space="preserve"> </w:t>
        </w:r>
      </w:ins>
    </w:p>
    <w:p w14:paraId="53352C7C" w14:textId="6C2FE6FE" w:rsidR="00CE0126" w:rsidRDefault="00CE0126" w:rsidP="00E37B7A">
      <w:pPr>
        <w:pStyle w:val="ListParagraph"/>
        <w:numPr>
          <w:ilvl w:val="1"/>
          <w:numId w:val="37"/>
        </w:numPr>
        <w:jc w:val="both"/>
        <w:rPr>
          <w:ins w:id="484" w:author="Mike Ackerman" w:date="2022-09-29T13:19:00Z"/>
        </w:rPr>
      </w:pPr>
      <w:ins w:id="485" w:author="Mike Ackerman" w:date="2022-09-29T13:19:00Z">
        <w:r>
          <w:t xml:space="preserve">Icon: </w:t>
        </w:r>
        <w:r>
          <w:rPr>
            <w:noProof/>
          </w:rPr>
          <w:drawing>
            <wp:inline distT="0" distB="0" distL="0" distR="0" wp14:anchorId="04BD8E98" wp14:editId="626FF97F">
              <wp:extent cx="255389" cy="3143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1606" cy="321977"/>
                      </a:xfrm>
                      <a:prstGeom prst="rect">
                        <a:avLst/>
                      </a:prstGeom>
                    </pic:spPr>
                  </pic:pic>
                </a:graphicData>
              </a:graphic>
            </wp:inline>
          </w:drawing>
        </w:r>
      </w:ins>
    </w:p>
    <w:p w14:paraId="1F50A93E" w14:textId="099FD182" w:rsidR="00E37B7A" w:rsidRDefault="00E37B7A" w:rsidP="00E37B7A">
      <w:pPr>
        <w:pStyle w:val="ListParagraph"/>
        <w:numPr>
          <w:ilvl w:val="1"/>
          <w:numId w:val="37"/>
        </w:numPr>
        <w:jc w:val="both"/>
        <w:rPr>
          <w:ins w:id="486" w:author="Mike Ackerman" w:date="2022-09-29T11:40:00Z"/>
        </w:rPr>
      </w:pPr>
      <w:ins w:id="487" w:author="Mike Ackerman" w:date="2022-09-29T11:40:00Z">
        <w:r>
          <w:t>Whole report</w:t>
        </w:r>
      </w:ins>
    </w:p>
    <w:p w14:paraId="0B7F1D5E" w14:textId="169E44CC" w:rsidR="00E37B7A" w:rsidRDefault="00E37B7A" w:rsidP="00E37B7A">
      <w:pPr>
        <w:pStyle w:val="ListParagraph"/>
        <w:numPr>
          <w:ilvl w:val="1"/>
          <w:numId w:val="37"/>
        </w:numPr>
        <w:jc w:val="both"/>
        <w:rPr>
          <w:ins w:id="488" w:author="Mike Ackerman" w:date="2022-09-29T11:40:00Z"/>
        </w:rPr>
      </w:pPr>
      <w:ins w:id="489" w:author="Mike Ackerman" w:date="2022-09-29T11:40:00Z">
        <w:r>
          <w:t>CSV file format</w:t>
        </w:r>
      </w:ins>
    </w:p>
    <w:p w14:paraId="50C20E6A" w14:textId="18504D4B" w:rsidR="00E37B7A" w:rsidRDefault="00E37B7A" w:rsidP="00E37B7A">
      <w:pPr>
        <w:pStyle w:val="ListParagraph"/>
        <w:numPr>
          <w:ilvl w:val="1"/>
          <w:numId w:val="37"/>
        </w:numPr>
        <w:jc w:val="both"/>
        <w:rPr>
          <w:ins w:id="490" w:author="Mike Ackerman" w:date="2022-09-29T11:40:00Z"/>
        </w:rPr>
      </w:pPr>
      <w:ins w:id="491" w:author="Mike Ackerman" w:date="2022-09-29T11:40:00Z">
        <w:r>
          <w:t>Remaining as default</w:t>
        </w:r>
      </w:ins>
    </w:p>
    <w:p w14:paraId="5BB2067E" w14:textId="55098E23" w:rsidR="00E37B7A" w:rsidRDefault="00E37B7A" w:rsidP="00E37B7A">
      <w:pPr>
        <w:pStyle w:val="ListParagraph"/>
        <w:numPr>
          <w:ilvl w:val="1"/>
          <w:numId w:val="37"/>
        </w:numPr>
        <w:jc w:val="both"/>
        <w:rPr>
          <w:ins w:id="492" w:author="Mike Ackerman" w:date="2022-09-29T11:40:00Z"/>
        </w:rPr>
      </w:pPr>
      <w:ins w:id="493" w:author="Mike Ackerman" w:date="2022-09-29T11:40:00Z">
        <w:r>
          <w:t>Export</w:t>
        </w:r>
      </w:ins>
    </w:p>
    <w:p w14:paraId="60152932" w14:textId="60E974A0" w:rsidR="00E37B7A" w:rsidRDefault="00E37B7A" w:rsidP="00E37B7A">
      <w:pPr>
        <w:pStyle w:val="ListParagraph"/>
        <w:numPr>
          <w:ilvl w:val="0"/>
          <w:numId w:val="37"/>
        </w:numPr>
        <w:jc w:val="both"/>
        <w:rPr>
          <w:ins w:id="494" w:author="Mike Ackerman" w:date="2022-09-29T11:40:00Z"/>
        </w:rPr>
      </w:pPr>
      <w:commentRangeStart w:id="495"/>
      <w:ins w:id="496" w:author="Mike Ackerman" w:date="2022-09-29T11:40:00Z">
        <w:r>
          <w:t>Name the downloaded file using the following naming convention</w:t>
        </w:r>
      </w:ins>
      <w:commentRangeEnd w:id="495"/>
      <w:ins w:id="497" w:author="Mike Ackerman" w:date="2022-09-29T13:28:00Z">
        <w:r w:rsidR="00CE0126">
          <w:rPr>
            <w:rStyle w:val="CommentReference"/>
          </w:rPr>
          <w:commentReference w:id="495"/>
        </w:r>
      </w:ins>
      <w:ins w:id="498" w:author="Mike Ackerman" w:date="2022-09-29T11:40:00Z">
        <w:r>
          <w:t>:</w:t>
        </w:r>
      </w:ins>
    </w:p>
    <w:p w14:paraId="772BF6E9" w14:textId="2625A003" w:rsidR="00E37B7A" w:rsidRDefault="00E37B7A" w:rsidP="00E37B7A">
      <w:pPr>
        <w:pStyle w:val="ListParagraph"/>
        <w:numPr>
          <w:ilvl w:val="1"/>
          <w:numId w:val="37"/>
        </w:numPr>
        <w:jc w:val="both"/>
        <w:rPr>
          <w:ins w:id="499" w:author="Mike Ackerman" w:date="2022-09-29T11:41:00Z"/>
        </w:rPr>
      </w:pPr>
      <w:ins w:id="500" w:author="Mike Ackerman" w:date="2022-09-29T11:41:00Z">
        <w:r>
          <w:t>“TagHist_basin_sitenames_year.csv” e.g., “TagHist_Lemhi_HYC_20-22.csv”</w:t>
        </w:r>
      </w:ins>
    </w:p>
    <w:p w14:paraId="0C786118" w14:textId="2D3825DD" w:rsidR="00E37B7A" w:rsidRDefault="00E37B7A" w:rsidP="00E37B7A">
      <w:pPr>
        <w:pStyle w:val="ListParagraph"/>
        <w:numPr>
          <w:ilvl w:val="0"/>
          <w:numId w:val="37"/>
        </w:numPr>
        <w:jc w:val="both"/>
        <w:rPr>
          <w:ins w:id="501" w:author="Mike Ackerman" w:date="2022-09-29T11:39:00Z"/>
        </w:rPr>
        <w:pPrChange w:id="502" w:author="Mike Ackerman" w:date="2022-09-29T11:41:00Z">
          <w:pPr>
            <w:pStyle w:val="ListParagraph"/>
            <w:numPr>
              <w:numId w:val="25"/>
            </w:numPr>
            <w:ind w:hanging="360"/>
          </w:pPr>
        </w:pPrChange>
      </w:pPr>
      <w:ins w:id="503" w:author="Mike Ackerman" w:date="2022-09-29T11:41:00Z">
        <w:r>
          <w:t>Save the downloaded .csv file within the “input/</w:t>
        </w:r>
        <w:proofErr w:type="spellStart"/>
        <w:r>
          <w:t>PTAGIS_data</w:t>
        </w:r>
        <w:proofErr w:type="spellEnd"/>
        <w:r>
          <w:t xml:space="preserve">” folder in </w:t>
        </w:r>
        <w:proofErr w:type="spellStart"/>
        <w:r>
          <w:t>PITcleanr_lite</w:t>
        </w:r>
        <w:proofErr w:type="spellEnd"/>
        <w:r>
          <w:t>.</w:t>
        </w:r>
      </w:ins>
    </w:p>
    <w:p w14:paraId="6D175BA6" w14:textId="2341B27B" w:rsidR="00172D96" w:rsidDel="00E37B7A" w:rsidRDefault="003D629B" w:rsidP="00E37B7A">
      <w:pPr>
        <w:pStyle w:val="ListParagraph"/>
        <w:rPr>
          <w:del w:id="504" w:author="Mike Ackerman" w:date="2022-09-29T11:39:00Z"/>
        </w:rPr>
        <w:pPrChange w:id="505" w:author="Mike Ackerman" w:date="2022-09-29T11:39:00Z">
          <w:pPr>
            <w:pStyle w:val="ListParagraph"/>
            <w:numPr>
              <w:ilvl w:val="1"/>
              <w:numId w:val="25"/>
            </w:numPr>
            <w:ind w:left="1440" w:hanging="360"/>
          </w:pPr>
        </w:pPrChange>
      </w:pPr>
      <w:del w:id="506" w:author="Mike Ackerman" w:date="2022-09-29T11:39:00Z">
        <w:r w:rsidDel="00E37B7A">
          <w:rPr>
            <w:b/>
            <w:bCs/>
          </w:rPr>
          <w:delText>6</w:delText>
        </w:r>
        <w:r w:rsidDel="00E37B7A">
          <w:delText xml:space="preserve"> </w:delText>
        </w:r>
        <w:r w:rsidR="00172D96" w:rsidDel="00E37B7A">
          <w:delText>Event Site = HYC, LRW, EVU, S2I, S2O, BHC, S3B, S3A, EVL, LLRTP, LLR</w:delText>
        </w:r>
      </w:del>
    </w:p>
    <w:p w14:paraId="3683884D" w14:textId="6A5F8122" w:rsidR="00172D96" w:rsidDel="00E37B7A" w:rsidRDefault="003D629B" w:rsidP="00E37B7A">
      <w:pPr>
        <w:pStyle w:val="ListParagraph"/>
        <w:rPr>
          <w:del w:id="507" w:author="Mike Ackerman" w:date="2022-09-29T11:39:00Z"/>
        </w:rPr>
        <w:pPrChange w:id="508" w:author="Mike Ackerman" w:date="2022-09-29T11:39:00Z">
          <w:pPr>
            <w:pStyle w:val="ListParagraph"/>
            <w:numPr>
              <w:ilvl w:val="1"/>
              <w:numId w:val="25"/>
            </w:numPr>
            <w:ind w:left="1440" w:hanging="360"/>
          </w:pPr>
        </w:pPrChange>
      </w:pPr>
      <w:del w:id="509" w:author="Mike Ackerman" w:date="2022-09-29T11:39:00Z">
        <w:r w:rsidDel="00E37B7A">
          <w:rPr>
            <w:b/>
            <w:bCs/>
          </w:rPr>
          <w:delText>31</w:delText>
        </w:r>
        <w:r w:rsidDel="00E37B7A">
          <w:delText xml:space="preserve"> </w:delText>
        </w:r>
        <w:r w:rsidR="00172D96" w:rsidDel="00E37B7A">
          <w:delText>Tag – Saved Report (UNION)</w:delText>
        </w:r>
      </w:del>
    </w:p>
    <w:p w14:paraId="35D1A7AA" w14:textId="0EC373B4" w:rsidR="00172D96" w:rsidDel="00E37B7A" w:rsidRDefault="00172D96" w:rsidP="00E37B7A">
      <w:pPr>
        <w:pStyle w:val="ListParagraph"/>
        <w:rPr>
          <w:del w:id="510" w:author="Mike Ackerman" w:date="2022-09-29T11:39:00Z"/>
        </w:rPr>
        <w:pPrChange w:id="511" w:author="Mike Ackerman" w:date="2022-09-29T11:39:00Z">
          <w:pPr>
            <w:pStyle w:val="ListParagraph"/>
            <w:numPr>
              <w:ilvl w:val="2"/>
              <w:numId w:val="25"/>
            </w:numPr>
            <w:ind w:left="2160" w:hanging="180"/>
          </w:pPr>
        </w:pPrChange>
      </w:pPr>
      <w:del w:id="512" w:author="Mike Ackerman" w:date="2022-09-29T11:39:00Z">
        <w:r w:rsidDel="00E37B7A">
          <w:delText>In this window, navigate to “My Reports” and select the</w:delText>
        </w:r>
        <w:r w:rsidR="00791EEE" w:rsidDel="00E37B7A">
          <w:delText xml:space="preserve"> </w:delText>
        </w:r>
      </w:del>
      <w:del w:id="513" w:author="Mike Ackerman" w:date="2022-09-29T11:37:00Z">
        <w:r w:rsidR="00791EEE" w:rsidDel="00E37B7A">
          <w:delText>1. Mark query and 2. Recapture tag history query created above</w:delText>
        </w:r>
        <w:r w:rsidR="00CC1F5F" w:rsidDel="00E37B7A">
          <w:delText>. See image</w:delText>
        </w:r>
      </w:del>
      <w:del w:id="514" w:author="Mike Ackerman" w:date="2022-09-29T11:39:00Z">
        <w:r w:rsidR="00CC1F5F" w:rsidDel="00E37B7A">
          <w:delText xml:space="preserve"> below for details. </w:delText>
        </w:r>
      </w:del>
    </w:p>
    <w:p w14:paraId="69FCE9FC" w14:textId="1D1F4A89" w:rsidR="00CC1F5F" w:rsidDel="00E37B7A" w:rsidRDefault="006712EC" w:rsidP="00E37B7A">
      <w:pPr>
        <w:pStyle w:val="ListParagraph"/>
        <w:rPr>
          <w:del w:id="515" w:author="Mike Ackerman" w:date="2022-09-29T11:39:00Z"/>
        </w:rPr>
        <w:pPrChange w:id="516" w:author="Mike Ackerman" w:date="2022-09-29T11:39:00Z">
          <w:pPr>
            <w:spacing w:after="0" w:line="276" w:lineRule="auto"/>
          </w:pPr>
        </w:pPrChange>
      </w:pPr>
      <w:moveFromRangeStart w:id="517" w:author="Mike Ackerman" w:date="2022-09-29T11:38:00Z" w:name="move115343911"/>
      <w:moveFrom w:id="518" w:author="Mike Ackerman" w:date="2022-09-29T11:38:00Z">
        <w:del w:id="519" w:author="Mike Ackerman" w:date="2022-09-29T11:39:00Z">
          <w:r w:rsidDel="00E37B7A">
            <w:rPr>
              <w:noProof/>
            </w:rPr>
            <w:drawing>
              <wp:inline distT="0" distB="0" distL="0" distR="0" wp14:anchorId="2BC81FD8" wp14:editId="51B27FDF">
                <wp:extent cx="5943600" cy="1059180"/>
                <wp:effectExtent l="19050" t="19050" r="19050" b="266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059180"/>
                        </a:xfrm>
                        <a:prstGeom prst="rect">
                          <a:avLst/>
                        </a:prstGeom>
                        <a:ln>
                          <a:solidFill>
                            <a:schemeClr val="tx1"/>
                          </a:solidFill>
                        </a:ln>
                      </pic:spPr>
                    </pic:pic>
                  </a:graphicData>
                </a:graphic>
              </wp:inline>
            </w:drawing>
          </w:r>
        </w:del>
      </w:moveFrom>
      <w:moveFromRangeEnd w:id="517"/>
    </w:p>
    <w:p w14:paraId="7431B05B" w14:textId="4C25D8B4" w:rsidR="00CC1F5F" w:rsidDel="00E37B7A" w:rsidRDefault="00CC1F5F" w:rsidP="009C3E36">
      <w:pPr>
        <w:pStyle w:val="ListParagraph"/>
        <w:numPr>
          <w:ilvl w:val="0"/>
          <w:numId w:val="25"/>
        </w:numPr>
        <w:jc w:val="both"/>
        <w:rPr>
          <w:del w:id="520" w:author="Mike Ackerman" w:date="2022-09-29T11:40:00Z"/>
        </w:rPr>
        <w:pPrChange w:id="521" w:author="Mike Ackerman" w:date="2022-09-29T11:30:00Z">
          <w:pPr>
            <w:pStyle w:val="ListParagraph"/>
            <w:numPr>
              <w:numId w:val="25"/>
            </w:numPr>
            <w:ind w:hanging="360"/>
          </w:pPr>
        </w:pPrChange>
      </w:pPr>
      <w:del w:id="522" w:author="Mike Ackerman" w:date="2022-09-29T11:40:00Z">
        <w:r w:rsidDel="00E37B7A">
          <w:delText>Save report. Unlike the first two, this report can be saved as “prompted”</w:delText>
        </w:r>
      </w:del>
    </w:p>
    <w:p w14:paraId="3423E3E5" w14:textId="32F0F8C9" w:rsidR="00172D96" w:rsidDel="00E37B7A" w:rsidRDefault="00172D96" w:rsidP="009C3E36">
      <w:pPr>
        <w:pStyle w:val="ListParagraph"/>
        <w:numPr>
          <w:ilvl w:val="0"/>
          <w:numId w:val="25"/>
        </w:numPr>
        <w:jc w:val="both"/>
        <w:rPr>
          <w:del w:id="523" w:author="Mike Ackerman" w:date="2022-09-29T11:40:00Z"/>
        </w:rPr>
        <w:pPrChange w:id="524" w:author="Mike Ackerman" w:date="2022-09-29T11:30:00Z">
          <w:pPr>
            <w:pStyle w:val="ListParagraph"/>
            <w:numPr>
              <w:numId w:val="25"/>
            </w:numPr>
            <w:ind w:hanging="360"/>
          </w:pPr>
        </w:pPrChange>
      </w:pPr>
      <w:del w:id="525" w:author="Mike Ackerman" w:date="2022-09-29T11:40:00Z">
        <w:r w:rsidDel="00E37B7A">
          <w:delText>Run Report</w:delText>
        </w:r>
      </w:del>
    </w:p>
    <w:p w14:paraId="451EEA8C" w14:textId="7EAF514C" w:rsidR="00CC1F5F" w:rsidDel="00E37B7A" w:rsidRDefault="007E7624" w:rsidP="009C3E36">
      <w:pPr>
        <w:pStyle w:val="ListParagraph"/>
        <w:numPr>
          <w:ilvl w:val="1"/>
          <w:numId w:val="25"/>
        </w:numPr>
        <w:jc w:val="both"/>
        <w:rPr>
          <w:del w:id="526" w:author="Mike Ackerman" w:date="2022-09-29T11:40:00Z"/>
          <w:moveFrom w:id="527" w:author="Mike Ackerman" w:date="2022-09-29T11:40:00Z"/>
        </w:rPr>
        <w:pPrChange w:id="528" w:author="Mike Ackerman" w:date="2022-09-29T11:30:00Z">
          <w:pPr>
            <w:pStyle w:val="ListParagraph"/>
            <w:numPr>
              <w:ilvl w:val="1"/>
              <w:numId w:val="25"/>
            </w:numPr>
            <w:ind w:left="1440" w:hanging="360"/>
          </w:pPr>
        </w:pPrChange>
      </w:pPr>
      <w:moveFromRangeStart w:id="529" w:author="Mike Ackerman" w:date="2022-09-29T11:40:00Z" w:name="move115344019"/>
      <w:moveFrom w:id="530" w:author="Mike Ackerman" w:date="2022-09-29T11:40:00Z">
        <w:del w:id="531" w:author="Mike Ackerman" w:date="2022-09-29T11:40:00Z">
          <w:r w:rsidDel="00E37B7A">
            <w:rPr>
              <w:b/>
              <w:bCs/>
            </w:rPr>
            <w:delText>Important</w:delText>
          </w:r>
          <w:r w:rsidR="00CC1F5F" w:rsidDel="00E37B7A">
            <w:rPr>
              <w:b/>
              <w:bCs/>
            </w:rPr>
            <w:delText xml:space="preserve">: </w:delText>
          </w:r>
          <w:r w:rsidR="00305719" w:rsidDel="00E37B7A">
            <w:rPr>
              <w:b/>
              <w:bCs/>
            </w:rPr>
            <w:delText>Running this query</w:delText>
          </w:r>
          <w:r w:rsidR="00655167" w:rsidDel="00E37B7A">
            <w:rPr>
              <w:b/>
              <w:bCs/>
            </w:rPr>
            <w:delText xml:space="preserve"> for all</w:delText>
          </w:r>
          <w:r w:rsidR="0000755D" w:rsidDel="00E37B7A">
            <w:rPr>
              <w:b/>
              <w:bCs/>
            </w:rPr>
            <w:delText xml:space="preserve"> event</w:delText>
          </w:r>
          <w:r w:rsidR="00655167" w:rsidDel="00E37B7A">
            <w:rPr>
              <w:b/>
              <w:bCs/>
            </w:rPr>
            <w:delText xml:space="preserve"> sites</w:delText>
          </w:r>
          <w:r w:rsidR="00305719" w:rsidDel="00E37B7A">
            <w:rPr>
              <w:b/>
              <w:bCs/>
            </w:rPr>
            <w:delText xml:space="preserve"> will likely </w:delText>
          </w:r>
          <w:r w:rsidR="00D657F1" w:rsidDel="00E37B7A">
            <w:rPr>
              <w:b/>
              <w:bCs/>
            </w:rPr>
            <w:delText xml:space="preserve">cause PTAGIS to error out due to too many records. Recommend running the report once </w:delText>
          </w:r>
          <w:r w:rsidDel="00E37B7A">
            <w:rPr>
              <w:b/>
              <w:bCs/>
            </w:rPr>
            <w:delText xml:space="preserve">with event site </w:delText>
          </w:r>
          <w:r w:rsidR="0000755D" w:rsidDel="00E37B7A">
            <w:rPr>
              <w:b/>
              <w:bCs/>
            </w:rPr>
            <w:delText>set</w:delText>
          </w:r>
          <w:r w:rsidDel="00E37B7A">
            <w:rPr>
              <w:b/>
              <w:bCs/>
            </w:rPr>
            <w:delText xml:space="preserve"> to</w:delText>
          </w:r>
          <w:r w:rsidR="00D657F1" w:rsidDel="00E37B7A">
            <w:rPr>
              <w:b/>
              <w:bCs/>
            </w:rPr>
            <w:delText xml:space="preserve"> “HYC” only, then again for all other sites.</w:delText>
          </w:r>
          <w:r w:rsidDel="00E37B7A">
            <w:rPr>
              <w:b/>
              <w:bCs/>
            </w:rPr>
            <w:delText xml:space="preserve"> HYC has nearly 1 million records from 2020-2022 alone.</w:delText>
          </w:r>
        </w:del>
      </w:moveFrom>
    </w:p>
    <w:moveFromRangeEnd w:id="529"/>
    <w:p w14:paraId="5FEA93F1" w14:textId="7256459B" w:rsidR="00172D96" w:rsidDel="00E37B7A" w:rsidRDefault="00172D96" w:rsidP="009C3E36">
      <w:pPr>
        <w:pStyle w:val="ListParagraph"/>
        <w:numPr>
          <w:ilvl w:val="0"/>
          <w:numId w:val="25"/>
        </w:numPr>
        <w:jc w:val="both"/>
        <w:rPr>
          <w:del w:id="532" w:author="Mike Ackerman" w:date="2022-09-29T11:40:00Z"/>
        </w:rPr>
        <w:pPrChange w:id="533" w:author="Mike Ackerman" w:date="2022-09-29T11:30:00Z">
          <w:pPr>
            <w:pStyle w:val="ListParagraph"/>
            <w:numPr>
              <w:numId w:val="25"/>
            </w:numPr>
            <w:ind w:hanging="360"/>
          </w:pPr>
        </w:pPrChange>
      </w:pPr>
      <w:del w:id="534" w:author="Mike Ackerman" w:date="2022-09-29T11:40:00Z">
        <w:r w:rsidDel="00E37B7A">
          <w:delText>Export</w:delText>
        </w:r>
      </w:del>
    </w:p>
    <w:p w14:paraId="453A76E4" w14:textId="47F4C4F6" w:rsidR="00172D96" w:rsidDel="00E37B7A" w:rsidRDefault="00172D96" w:rsidP="009C3E36">
      <w:pPr>
        <w:pStyle w:val="ListParagraph"/>
        <w:numPr>
          <w:ilvl w:val="1"/>
          <w:numId w:val="25"/>
        </w:numPr>
        <w:jc w:val="both"/>
        <w:rPr>
          <w:del w:id="535" w:author="Mike Ackerman" w:date="2022-09-29T11:40:00Z"/>
        </w:rPr>
        <w:pPrChange w:id="536" w:author="Mike Ackerman" w:date="2022-09-29T11:30:00Z">
          <w:pPr>
            <w:pStyle w:val="ListParagraph"/>
            <w:numPr>
              <w:ilvl w:val="1"/>
              <w:numId w:val="25"/>
            </w:numPr>
            <w:ind w:left="1440" w:hanging="360"/>
          </w:pPr>
        </w:pPrChange>
      </w:pPr>
      <w:del w:id="537" w:author="Mike Ackerman" w:date="2022-09-29T11:40:00Z">
        <w:r w:rsidDel="00E37B7A">
          <w:delText>Whole report</w:delText>
        </w:r>
      </w:del>
    </w:p>
    <w:p w14:paraId="6EEFE9B5" w14:textId="4B1F39B9" w:rsidR="00172D96" w:rsidDel="00E37B7A" w:rsidRDefault="00172D96" w:rsidP="009C3E36">
      <w:pPr>
        <w:pStyle w:val="ListParagraph"/>
        <w:numPr>
          <w:ilvl w:val="1"/>
          <w:numId w:val="25"/>
        </w:numPr>
        <w:jc w:val="both"/>
        <w:rPr>
          <w:del w:id="538" w:author="Mike Ackerman" w:date="2022-09-29T11:40:00Z"/>
        </w:rPr>
        <w:pPrChange w:id="539" w:author="Mike Ackerman" w:date="2022-09-29T11:30:00Z">
          <w:pPr>
            <w:pStyle w:val="ListParagraph"/>
            <w:numPr>
              <w:ilvl w:val="1"/>
              <w:numId w:val="25"/>
            </w:numPr>
            <w:ind w:left="1440" w:hanging="360"/>
          </w:pPr>
        </w:pPrChange>
      </w:pPr>
      <w:del w:id="540" w:author="Mike Ackerman" w:date="2022-09-29T11:40:00Z">
        <w:r w:rsidDel="00E37B7A">
          <w:delText>CSV file format</w:delText>
        </w:r>
      </w:del>
    </w:p>
    <w:p w14:paraId="04E5BFA4" w14:textId="0CCC9654" w:rsidR="00172D96" w:rsidDel="00E37B7A" w:rsidRDefault="00172D96" w:rsidP="009C3E36">
      <w:pPr>
        <w:pStyle w:val="ListParagraph"/>
        <w:numPr>
          <w:ilvl w:val="1"/>
          <w:numId w:val="25"/>
        </w:numPr>
        <w:jc w:val="both"/>
        <w:rPr>
          <w:del w:id="541" w:author="Mike Ackerman" w:date="2022-09-29T11:40:00Z"/>
        </w:rPr>
        <w:pPrChange w:id="542" w:author="Mike Ackerman" w:date="2022-09-29T11:30:00Z">
          <w:pPr>
            <w:pStyle w:val="ListParagraph"/>
            <w:numPr>
              <w:ilvl w:val="1"/>
              <w:numId w:val="25"/>
            </w:numPr>
            <w:ind w:left="1440" w:hanging="360"/>
          </w:pPr>
        </w:pPrChange>
      </w:pPr>
      <w:del w:id="543" w:author="Mike Ackerman" w:date="2022-09-29T11:40:00Z">
        <w:r w:rsidDel="00E37B7A">
          <w:delText>Remaining as default</w:delText>
        </w:r>
      </w:del>
    </w:p>
    <w:p w14:paraId="7CF5A5DB" w14:textId="389A8A49" w:rsidR="00172D96" w:rsidDel="00E37B7A" w:rsidRDefault="00172D96" w:rsidP="009C3E36">
      <w:pPr>
        <w:pStyle w:val="ListParagraph"/>
        <w:numPr>
          <w:ilvl w:val="1"/>
          <w:numId w:val="25"/>
        </w:numPr>
        <w:jc w:val="both"/>
        <w:rPr>
          <w:del w:id="544" w:author="Mike Ackerman" w:date="2022-09-29T11:40:00Z"/>
        </w:rPr>
        <w:pPrChange w:id="545" w:author="Mike Ackerman" w:date="2022-09-29T11:30:00Z">
          <w:pPr>
            <w:pStyle w:val="ListParagraph"/>
            <w:numPr>
              <w:ilvl w:val="1"/>
              <w:numId w:val="25"/>
            </w:numPr>
            <w:ind w:left="1440" w:hanging="360"/>
          </w:pPr>
        </w:pPrChange>
      </w:pPr>
      <w:del w:id="546" w:author="Mike Ackerman" w:date="2022-09-29T11:40:00Z">
        <w:r w:rsidDel="00E37B7A">
          <w:delText>Export</w:delText>
        </w:r>
      </w:del>
    </w:p>
    <w:p w14:paraId="76E8B3FF" w14:textId="5ECDF27D" w:rsidR="00172D96" w:rsidDel="00E37B7A" w:rsidRDefault="00E4523A" w:rsidP="009C3E36">
      <w:pPr>
        <w:pStyle w:val="ListParagraph"/>
        <w:numPr>
          <w:ilvl w:val="0"/>
          <w:numId w:val="25"/>
        </w:numPr>
        <w:jc w:val="both"/>
        <w:rPr>
          <w:del w:id="547" w:author="Mike Ackerman" w:date="2022-09-29T11:41:00Z"/>
        </w:rPr>
        <w:pPrChange w:id="548" w:author="Mike Ackerman" w:date="2022-09-29T11:30:00Z">
          <w:pPr>
            <w:pStyle w:val="ListParagraph"/>
            <w:numPr>
              <w:numId w:val="25"/>
            </w:numPr>
            <w:ind w:hanging="360"/>
          </w:pPr>
        </w:pPrChange>
      </w:pPr>
      <w:del w:id="549" w:author="Mike Ackerman" w:date="2022-09-29T11:41:00Z">
        <w:r w:rsidDel="00E37B7A">
          <w:delText xml:space="preserve">Name the downloaded file using the following </w:delText>
        </w:r>
        <w:r w:rsidR="003471F5" w:rsidDel="00E37B7A">
          <w:delText xml:space="preserve">naming </w:delText>
        </w:r>
        <w:r w:rsidDel="00E37B7A">
          <w:delText>convention: “TagHist_basin_sitenames_year</w:delText>
        </w:r>
        <w:r w:rsidR="00172D96" w:rsidDel="00E37B7A">
          <w:delText>.csv</w:delText>
        </w:r>
        <w:r w:rsidDel="00E37B7A">
          <w:delText>” e.g., “TagHist_Lemhi_HYC_20-22.csv”</w:delText>
        </w:r>
      </w:del>
    </w:p>
    <w:p w14:paraId="1EA4C51C" w14:textId="1687D144" w:rsidR="00E4523A" w:rsidRPr="00A33B91" w:rsidDel="00E37B7A" w:rsidRDefault="00E4523A" w:rsidP="009C3E36">
      <w:pPr>
        <w:pStyle w:val="ListParagraph"/>
        <w:numPr>
          <w:ilvl w:val="0"/>
          <w:numId w:val="25"/>
        </w:numPr>
        <w:jc w:val="both"/>
        <w:rPr>
          <w:del w:id="550" w:author="Mike Ackerman" w:date="2022-09-29T11:41:00Z"/>
        </w:rPr>
        <w:pPrChange w:id="551" w:author="Mike Ackerman" w:date="2022-09-29T11:30:00Z">
          <w:pPr>
            <w:pStyle w:val="ListParagraph"/>
            <w:numPr>
              <w:numId w:val="25"/>
            </w:numPr>
            <w:ind w:hanging="360"/>
          </w:pPr>
        </w:pPrChange>
      </w:pPr>
      <w:del w:id="552" w:author="Mike Ackerman" w:date="2022-09-29T11:41:00Z">
        <w:r w:rsidDel="00E37B7A">
          <w:delText>Save the downloaded file within the “input</w:delText>
        </w:r>
        <w:r w:rsidR="003471F5" w:rsidDel="00E37B7A">
          <w:delText>/PTAGIS_data</w:delText>
        </w:r>
        <w:r w:rsidDel="00E37B7A">
          <w:delText>” folder in PITcleanr_lite.</w:delText>
        </w:r>
      </w:del>
    </w:p>
    <w:p w14:paraId="3354C076" w14:textId="3B3BFAF3" w:rsidR="00172D96" w:rsidDel="00E37B7A" w:rsidRDefault="00172D96" w:rsidP="009C3E36">
      <w:pPr>
        <w:pStyle w:val="MHEBody"/>
        <w:jc w:val="both"/>
        <w:rPr>
          <w:del w:id="553" w:author="Mike Ackerman" w:date="2022-09-29T11:41:00Z"/>
        </w:rPr>
        <w:pPrChange w:id="554" w:author="Mike Ackerman" w:date="2022-09-29T11:30:00Z">
          <w:pPr>
            <w:pStyle w:val="MHEBody"/>
          </w:pPr>
        </w:pPrChange>
      </w:pPr>
    </w:p>
    <w:p w14:paraId="64D62D7E" w14:textId="77777777" w:rsidR="00237FBA" w:rsidRDefault="00237FBA" w:rsidP="009C3E36">
      <w:pPr>
        <w:pStyle w:val="MHEBody"/>
        <w:jc w:val="both"/>
        <w:pPrChange w:id="555" w:author="Mike Ackerman" w:date="2022-09-29T11:30:00Z">
          <w:pPr>
            <w:pStyle w:val="MHEBody"/>
          </w:pPr>
        </w:pPrChange>
      </w:pPr>
    </w:p>
    <w:p w14:paraId="584BDE3C" w14:textId="1708F90C" w:rsidR="00046587" w:rsidRDefault="00046587" w:rsidP="009C3E36">
      <w:pPr>
        <w:pStyle w:val="MHEHeading2"/>
        <w:jc w:val="both"/>
        <w:rPr>
          <w:ins w:id="556" w:author="Mike Ackerman" w:date="2022-09-29T14:09:00Z"/>
        </w:rPr>
      </w:pPr>
      <w:del w:id="557" w:author="Mike Ackerman" w:date="2022-09-28T14:05:00Z">
        <w:r w:rsidDel="000D7C9D">
          <w:delText>Biologic</w:delText>
        </w:r>
      </w:del>
      <w:proofErr w:type="spellStart"/>
      <w:ins w:id="558" w:author="Mike Ackerman" w:date="2022-09-28T14:05:00Z">
        <w:r w:rsidR="000D7C9D">
          <w:t>BioLogic</w:t>
        </w:r>
        <w:proofErr w:type="spellEnd"/>
        <w:r w:rsidR="000D7C9D">
          <w:t>™</w:t>
        </w:r>
      </w:ins>
    </w:p>
    <w:p w14:paraId="4E46ED91" w14:textId="77777777" w:rsidR="006A3DE4" w:rsidRPr="006A3DE4" w:rsidRDefault="006A3DE4" w:rsidP="006A3DE4">
      <w:pPr>
        <w:pPrChange w:id="559" w:author="Mike Ackerman" w:date="2022-09-29T14:09:00Z">
          <w:pPr>
            <w:pStyle w:val="MHEHeading2"/>
          </w:pPr>
        </w:pPrChange>
      </w:pPr>
    </w:p>
    <w:p w14:paraId="3F5D5928" w14:textId="064AA6B6" w:rsidR="006A3DE4" w:rsidRDefault="006A3DE4" w:rsidP="006A3DE4">
      <w:pPr>
        <w:jc w:val="both"/>
        <w:rPr>
          <w:ins w:id="560" w:author="Mike Ackerman" w:date="2022-09-29T14:31:00Z"/>
        </w:rPr>
      </w:pPr>
      <w:ins w:id="561" w:author="Mike Ackerman" w:date="2022-09-29T14:09:00Z">
        <w:r>
          <w:t>PTAGIS only pr</w:t>
        </w:r>
      </w:ins>
      <w:ins w:id="562" w:author="Mike Ackerman" w:date="2022-09-29T14:10:00Z">
        <w:r>
          <w:t>ovides the user with PIT-tag interrogations at sites registered with PTAGIS; h</w:t>
        </w:r>
      </w:ins>
      <w:ins w:id="563" w:author="Mike Ackerman" w:date="2022-09-29T14:11:00Z">
        <w:r>
          <w:t>owever, many interrogations may also occur at sites not registered with PTAGIS e.g., at temporary, project-specific sites</w:t>
        </w:r>
      </w:ins>
      <w:ins w:id="564" w:author="Mike Ackerman" w:date="2022-09-29T14:12:00Z">
        <w:r>
          <w:t xml:space="preserve"> like the </w:t>
        </w:r>
        <w:proofErr w:type="spellStart"/>
        <w:r>
          <w:t>litz</w:t>
        </w:r>
        <w:proofErr w:type="spellEnd"/>
        <w:r>
          <w:t xml:space="preserve"> cords installed at stream rehabilitation projects in the Lemhi River to monitor the use of side channels and off-channel habitats, particularly by juveniles. In this case, much of t</w:t>
        </w:r>
      </w:ins>
      <w:ins w:id="565" w:author="Mike Ackerman" w:date="2022-09-29T14:13:00Z">
        <w:r>
          <w:t xml:space="preserve">hose sites are installed and managed by </w:t>
        </w:r>
        <w:proofErr w:type="spellStart"/>
        <w:r>
          <w:t>Biomark</w:t>
        </w:r>
        <w:proofErr w:type="spellEnd"/>
        <w:r>
          <w:t xml:space="preserve">, Inc. and so the data are available in the </w:t>
        </w:r>
        <w:proofErr w:type="spellStart"/>
        <w:r>
          <w:t>BioLogic</w:t>
        </w:r>
        <w:proofErr w:type="spellEnd"/>
        <w:r>
          <w:t xml:space="preserve">™ database. </w:t>
        </w:r>
      </w:ins>
      <w:ins w:id="566" w:author="Mike Ackerman" w:date="2022-09-29T14:14:00Z">
        <w:r w:rsidR="00B63169">
          <w:t>Here, we provide an exampl</w:t>
        </w:r>
      </w:ins>
      <w:ins w:id="567" w:author="Mike Ackerman" w:date="2022-09-29T14:15:00Z">
        <w:r w:rsidR="00B63169">
          <w:t xml:space="preserve">e of how to download observation data from </w:t>
        </w:r>
        <w:proofErr w:type="spellStart"/>
        <w:r w:rsidR="00B63169">
          <w:t>BioLogic</w:t>
        </w:r>
        <w:proofErr w:type="spellEnd"/>
        <w:r w:rsidR="00B63169">
          <w:t>™ managed sites in the Lemhi River.</w:t>
        </w:r>
      </w:ins>
    </w:p>
    <w:p w14:paraId="78EA4F15" w14:textId="32BDC614" w:rsidR="00F2789B" w:rsidRDefault="00F2789B" w:rsidP="006A3DE4">
      <w:pPr>
        <w:jc w:val="both"/>
        <w:rPr>
          <w:ins w:id="568" w:author="Mike Ackerman" w:date="2022-09-29T14:31:00Z"/>
        </w:rPr>
      </w:pPr>
    </w:p>
    <w:p w14:paraId="3564ABC2" w14:textId="1C4062BC" w:rsidR="00F2789B" w:rsidRDefault="00F2789B" w:rsidP="006A3DE4">
      <w:pPr>
        <w:jc w:val="both"/>
        <w:rPr>
          <w:ins w:id="569" w:author="Mike Ackerman" w:date="2022-09-29T14:15:00Z"/>
        </w:rPr>
      </w:pPr>
      <w:ins w:id="570" w:author="Mike Ackerman" w:date="2022-09-29T14:31:00Z">
        <w:r>
          <w:t>After logging in</w:t>
        </w:r>
        <w:r>
          <w:t xml:space="preserve"> to </w:t>
        </w:r>
        <w:proofErr w:type="spellStart"/>
        <w:r>
          <w:t>BioLogic</w:t>
        </w:r>
        <w:proofErr w:type="spellEnd"/>
        <w:r>
          <w:t>™</w:t>
        </w:r>
        <w:r>
          <w:t xml:space="preserve">, the Site Module should show each Site Name that the user’s account has access to. We’ll need to download data from each site, individually. Note: some sites may have multiple or several readers, in which case, one download for the site will contain the observation data for each of its readers. In this example, we will download data for one site (0HR) with one reader and one site (0LL) with several readers. 0HR is an instream array located just upstream of the Henry’s Reach project in the Lemhi River designed to provide juvenile rearing habitat in multiple restored side channels. 0LL contains several readers, each a </w:t>
        </w:r>
        <w:proofErr w:type="spellStart"/>
        <w:r>
          <w:t>litz</w:t>
        </w:r>
        <w:proofErr w:type="spellEnd"/>
        <w:r>
          <w:t xml:space="preserve"> cord, laid across several side channels within the Henry’s Reach project.</w:t>
        </w:r>
      </w:ins>
    </w:p>
    <w:p w14:paraId="39B51416" w14:textId="052146FC" w:rsidR="00B63169" w:rsidRDefault="00B63169" w:rsidP="006A3DE4">
      <w:pPr>
        <w:jc w:val="both"/>
        <w:rPr>
          <w:ins w:id="571" w:author="Mike Ackerman" w:date="2022-09-29T14:15:00Z"/>
        </w:rPr>
      </w:pPr>
    </w:p>
    <w:p w14:paraId="68ACF1E8" w14:textId="0397D064" w:rsidR="00B63169" w:rsidRDefault="00B63169" w:rsidP="00B63169">
      <w:pPr>
        <w:pStyle w:val="ListParagraph"/>
        <w:numPr>
          <w:ilvl w:val="0"/>
          <w:numId w:val="38"/>
        </w:numPr>
        <w:jc w:val="both"/>
        <w:rPr>
          <w:ins w:id="572" w:author="Mike Ackerman" w:date="2022-09-29T14:16:00Z"/>
        </w:rPr>
      </w:pPr>
      <w:ins w:id="573" w:author="Mike Ackerman" w:date="2022-09-29T14:15:00Z">
        <w:r>
          <w:t xml:space="preserve">Navigate to the </w:t>
        </w:r>
        <w:proofErr w:type="spellStart"/>
        <w:r>
          <w:t>BioLogic</w:t>
        </w:r>
        <w:proofErr w:type="spellEnd"/>
        <w:r>
          <w:t>™ web portal (</w:t>
        </w:r>
      </w:ins>
      <w:ins w:id="574" w:author="Mike Ackerman" w:date="2022-09-29T14:16:00Z">
        <w:r>
          <w:fldChar w:fldCharType="begin"/>
        </w:r>
        <w:r>
          <w:instrText xml:space="preserve"> HYPERLINK "</w:instrText>
        </w:r>
        <w:r w:rsidRPr="00B63169">
          <w:instrText>https://data3.biomark.com/</w:instrText>
        </w:r>
        <w:r>
          <w:instrText xml:space="preserve">" </w:instrText>
        </w:r>
        <w:r>
          <w:fldChar w:fldCharType="separate"/>
        </w:r>
        <w:r w:rsidRPr="005C3899">
          <w:rPr>
            <w:rStyle w:val="Hyperlink"/>
          </w:rPr>
          <w:t>https://data3.bio</w:t>
        </w:r>
        <w:r w:rsidRPr="005C3899">
          <w:rPr>
            <w:rStyle w:val="Hyperlink"/>
          </w:rPr>
          <w:t>m</w:t>
        </w:r>
        <w:r w:rsidRPr="005C3899">
          <w:rPr>
            <w:rStyle w:val="Hyperlink"/>
          </w:rPr>
          <w:t>ark.com/</w:t>
        </w:r>
        <w:r>
          <w:fldChar w:fldCharType="end"/>
        </w:r>
        <w:r>
          <w:t>).</w:t>
        </w:r>
      </w:ins>
    </w:p>
    <w:p w14:paraId="133D9AE2" w14:textId="174E5E5D" w:rsidR="00B63169" w:rsidRDefault="00B63169" w:rsidP="00B63169">
      <w:pPr>
        <w:pStyle w:val="ListParagraph"/>
        <w:numPr>
          <w:ilvl w:val="0"/>
          <w:numId w:val="38"/>
        </w:numPr>
        <w:jc w:val="both"/>
        <w:rPr>
          <w:ins w:id="575" w:author="Mike Ackerman" w:date="2022-09-29T14:17:00Z"/>
        </w:rPr>
      </w:pPr>
      <w:ins w:id="576" w:author="Mike Ackerman" w:date="2022-09-29T14:17:00Z">
        <w:r>
          <w:t>Login</w:t>
        </w:r>
      </w:ins>
    </w:p>
    <w:p w14:paraId="3486D746" w14:textId="22FC646E" w:rsidR="00B63169" w:rsidRDefault="00B63169" w:rsidP="00B63169">
      <w:pPr>
        <w:pStyle w:val="ListParagraph"/>
        <w:numPr>
          <w:ilvl w:val="1"/>
          <w:numId w:val="38"/>
        </w:numPr>
        <w:jc w:val="both"/>
        <w:rPr>
          <w:ins w:id="577" w:author="Mike Ackerman" w:date="2022-09-29T14:32:00Z"/>
        </w:rPr>
      </w:pPr>
      <w:commentRangeStart w:id="578"/>
      <w:ins w:id="579" w:author="Mike Ackerman" w:date="2022-09-29T14:20:00Z">
        <w:r>
          <w:lastRenderedPageBreak/>
          <w:t>If you don’t have a login, please contact</w:t>
        </w:r>
      </w:ins>
      <w:ins w:id="580" w:author="Mike Ackerman" w:date="2022-09-29T14:21:00Z">
        <w:r>
          <w:t>…</w:t>
        </w:r>
        <w:commentRangeEnd w:id="578"/>
        <w:r>
          <w:rPr>
            <w:rStyle w:val="CommentReference"/>
          </w:rPr>
          <w:commentReference w:id="578"/>
        </w:r>
      </w:ins>
    </w:p>
    <w:p w14:paraId="47A5968B" w14:textId="18285F9D" w:rsidR="00F2789B" w:rsidRDefault="00F2789B" w:rsidP="00F2789B">
      <w:pPr>
        <w:pStyle w:val="ListParagraph"/>
        <w:numPr>
          <w:ilvl w:val="0"/>
          <w:numId w:val="38"/>
        </w:numPr>
        <w:jc w:val="both"/>
        <w:rPr>
          <w:ins w:id="581" w:author="Mike Ackerman" w:date="2022-09-29T14:32:00Z"/>
        </w:rPr>
      </w:pPr>
      <w:ins w:id="582" w:author="Mike Ackerman" w:date="2022-09-29T14:32:00Z">
        <w:r>
          <w:t>Click on Site Name: Henry’s Ranch Instream Array (0HR)</w:t>
        </w:r>
      </w:ins>
    </w:p>
    <w:p w14:paraId="5FE8C587" w14:textId="07AFF780" w:rsidR="00F2789B" w:rsidRDefault="00F2789B" w:rsidP="00F2789B">
      <w:pPr>
        <w:pStyle w:val="ListParagraph"/>
        <w:numPr>
          <w:ilvl w:val="0"/>
          <w:numId w:val="38"/>
        </w:numPr>
        <w:jc w:val="both"/>
        <w:rPr>
          <w:ins w:id="583" w:author="Mike Ackerman" w:date="2022-09-29T14:34:00Z"/>
        </w:rPr>
      </w:pPr>
      <w:ins w:id="584" w:author="Mike Ackerman" w:date="2022-09-29T14:32:00Z">
        <w:r>
          <w:t>Navigate to</w:t>
        </w:r>
      </w:ins>
      <w:ins w:id="585" w:author="Mike Ackerman" w:date="2022-09-29T14:33:00Z">
        <w:r>
          <w:t xml:space="preserve"> </w:t>
        </w:r>
      </w:ins>
      <w:ins w:id="586" w:author="Mike Ackerman" w:date="2022-09-29T14:34:00Z">
        <w:r>
          <w:t>the</w:t>
        </w:r>
      </w:ins>
      <w:ins w:id="587" w:author="Mike Ackerman" w:date="2022-09-29T14:32:00Z">
        <w:r>
          <w:t xml:space="preserve"> Download </w:t>
        </w:r>
      </w:ins>
      <w:ins w:id="588" w:author="Mike Ackerman" w:date="2022-09-29T14:34:00Z">
        <w:r>
          <w:t xml:space="preserve">tab </w:t>
        </w:r>
        <w:r>
          <w:rPr>
            <w:noProof/>
          </w:rPr>
          <w:drawing>
            <wp:inline distT="0" distB="0" distL="0" distR="0" wp14:anchorId="2AF102E1" wp14:editId="7B082E34">
              <wp:extent cx="419048" cy="390476"/>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19048" cy="390476"/>
                      </a:xfrm>
                      <a:prstGeom prst="rect">
                        <a:avLst/>
                      </a:prstGeom>
                    </pic:spPr>
                  </pic:pic>
                </a:graphicData>
              </a:graphic>
            </wp:inline>
          </w:drawing>
        </w:r>
      </w:ins>
    </w:p>
    <w:p w14:paraId="04B6A67F" w14:textId="471B3981" w:rsidR="00F2789B" w:rsidRDefault="00F2789B" w:rsidP="00F2789B">
      <w:pPr>
        <w:pStyle w:val="ListParagraph"/>
        <w:numPr>
          <w:ilvl w:val="0"/>
          <w:numId w:val="38"/>
        </w:numPr>
        <w:jc w:val="both"/>
        <w:rPr>
          <w:ins w:id="589" w:author="Mike Ackerman" w:date="2022-09-29T14:34:00Z"/>
        </w:rPr>
      </w:pPr>
      <w:ins w:id="590" w:author="Mike Ackerman" w:date="2022-09-29T14:34:00Z">
        <w:r>
          <w:t>From: 01/01/2020</w:t>
        </w:r>
      </w:ins>
    </w:p>
    <w:p w14:paraId="7A79F5FB" w14:textId="4894344D" w:rsidR="00F2789B" w:rsidRDefault="00F2789B" w:rsidP="00F2789B">
      <w:pPr>
        <w:pStyle w:val="ListParagraph"/>
        <w:numPr>
          <w:ilvl w:val="0"/>
          <w:numId w:val="38"/>
        </w:numPr>
        <w:jc w:val="both"/>
        <w:rPr>
          <w:ins w:id="591" w:author="Mike Ackerman" w:date="2022-09-29T14:34:00Z"/>
        </w:rPr>
      </w:pPr>
      <w:ins w:id="592" w:author="Mike Ackerman" w:date="2022-09-29T14:34:00Z">
        <w:r>
          <w:t>To: E.g., Present Day</w:t>
        </w:r>
      </w:ins>
    </w:p>
    <w:p w14:paraId="78A748DC" w14:textId="2BE9C200" w:rsidR="00F2789B" w:rsidRDefault="00F2789B" w:rsidP="00F2789B">
      <w:pPr>
        <w:pStyle w:val="ListParagraph"/>
        <w:numPr>
          <w:ilvl w:val="0"/>
          <w:numId w:val="38"/>
        </w:numPr>
        <w:jc w:val="both"/>
        <w:rPr>
          <w:ins w:id="593" w:author="Mike Ackerman" w:date="2022-09-29T14:35:00Z"/>
        </w:rPr>
      </w:pPr>
      <w:ins w:id="594" w:author="Mike Ackerman" w:date="2022-09-29T14:34:00Z">
        <w:r>
          <w:t>Files to generate: TAG FILE</w:t>
        </w:r>
      </w:ins>
    </w:p>
    <w:p w14:paraId="41C44C6C" w14:textId="5C68083A" w:rsidR="00050E81" w:rsidRDefault="00050E81" w:rsidP="00F2789B">
      <w:pPr>
        <w:pStyle w:val="ListParagraph"/>
        <w:numPr>
          <w:ilvl w:val="0"/>
          <w:numId w:val="38"/>
        </w:numPr>
        <w:jc w:val="both"/>
        <w:rPr>
          <w:ins w:id="595" w:author="Mike Ackerman" w:date="2022-09-29T14:36:00Z"/>
        </w:rPr>
      </w:pPr>
      <w:ins w:id="596" w:author="Mike Ackerman" w:date="2022-09-29T14:35:00Z">
        <w:r>
          <w:t>After the file generates, click on the filename to download.</w:t>
        </w:r>
      </w:ins>
    </w:p>
    <w:p w14:paraId="1E108E09" w14:textId="51233CEE" w:rsidR="00050E81" w:rsidRDefault="00050E81" w:rsidP="00F2789B">
      <w:pPr>
        <w:pStyle w:val="ListParagraph"/>
        <w:numPr>
          <w:ilvl w:val="0"/>
          <w:numId w:val="38"/>
        </w:numPr>
        <w:jc w:val="both"/>
        <w:rPr>
          <w:ins w:id="597" w:author="Mike Ackerman" w:date="2022-09-29T14:35:00Z"/>
        </w:rPr>
      </w:pPr>
      <w:ins w:id="598" w:author="Mike Ackerman" w:date="2022-09-29T14:36:00Z">
        <w:r>
          <w:t>Repeat steps 3-8 for the 0LL site.</w:t>
        </w:r>
      </w:ins>
    </w:p>
    <w:p w14:paraId="039EFC84" w14:textId="37CA04A9" w:rsidR="00050E81" w:rsidRDefault="00050E81" w:rsidP="00050E81">
      <w:pPr>
        <w:jc w:val="both"/>
        <w:rPr>
          <w:ins w:id="599" w:author="Mike Ackerman" w:date="2022-09-29T14:35:00Z"/>
        </w:rPr>
      </w:pPr>
    </w:p>
    <w:p w14:paraId="5C2198EA" w14:textId="2839628C" w:rsidR="00050E81" w:rsidRDefault="00050E81" w:rsidP="00050E81">
      <w:pPr>
        <w:jc w:val="both"/>
        <w:rPr>
          <w:ins w:id="600" w:author="Mike Ackerman" w:date="2022-09-29T14:22:00Z"/>
        </w:rPr>
        <w:pPrChange w:id="601" w:author="Mike Ackerman" w:date="2022-09-29T14:35:00Z">
          <w:pPr>
            <w:pStyle w:val="ListParagraph"/>
            <w:numPr>
              <w:ilvl w:val="1"/>
              <w:numId w:val="38"/>
            </w:numPr>
            <w:ind w:left="1440" w:hanging="360"/>
            <w:jc w:val="both"/>
          </w:pPr>
        </w:pPrChange>
      </w:pPr>
      <w:proofErr w:type="spellStart"/>
      <w:ins w:id="602" w:author="Mike Ackerman" w:date="2022-09-29T14:35:00Z">
        <w:r>
          <w:t>BioLogic</w:t>
        </w:r>
        <w:proofErr w:type="spellEnd"/>
        <w:r>
          <w:t>™ data downloads should be saved to the</w:t>
        </w:r>
      </w:ins>
      <w:ins w:id="603" w:author="Mike Ackerman" w:date="2022-09-29T14:36:00Z">
        <w:r>
          <w:t xml:space="preserve"> “input/</w:t>
        </w:r>
        <w:proofErr w:type="spellStart"/>
        <w:r>
          <w:t>biologic_data</w:t>
        </w:r>
        <w:proofErr w:type="spellEnd"/>
        <w:r>
          <w:t>” folder and must include the string “biologic” in the filename (e.g., “</w:t>
        </w:r>
      </w:ins>
      <w:ins w:id="604" w:author="Mike Ackerman" w:date="2022-09-29T14:37:00Z">
        <w:r>
          <w:t>0HR_tagobs_biologic_20220929”).</w:t>
        </w:r>
      </w:ins>
    </w:p>
    <w:p w14:paraId="13FFFD70" w14:textId="1CD4E6AB" w:rsidR="006A3DE4" w:rsidRDefault="006A3DE4" w:rsidP="00050E81">
      <w:pPr>
        <w:rPr>
          <w:ins w:id="605" w:author="Mike Ackerman" w:date="2022-09-29T14:37:00Z"/>
        </w:rPr>
      </w:pPr>
    </w:p>
    <w:p w14:paraId="2EA20065" w14:textId="300760B7" w:rsidR="00050E81" w:rsidRDefault="00F93CA7" w:rsidP="00F93CA7">
      <w:pPr>
        <w:pStyle w:val="Heading2"/>
        <w:rPr>
          <w:ins w:id="606" w:author="Mike Ackerman" w:date="2022-09-29T14:37:00Z"/>
        </w:rPr>
        <w:pPrChange w:id="607" w:author="Mike Ackerman" w:date="2022-09-29T14:37:00Z">
          <w:pPr/>
        </w:pPrChange>
      </w:pPr>
      <w:commentRangeStart w:id="608"/>
      <w:ins w:id="609" w:author="Mike Ackerman" w:date="2022-09-29T14:38:00Z">
        <w:r>
          <w:t>Site Metadata</w:t>
        </w:r>
      </w:ins>
      <w:commentRangeEnd w:id="608"/>
      <w:ins w:id="610" w:author="Mike Ackerman" w:date="2022-09-29T15:10:00Z">
        <w:r w:rsidR="00126D24">
          <w:rPr>
            <w:rStyle w:val="CommentReference"/>
            <w:rFonts w:cstheme="minorBidi"/>
            <w:b w:val="0"/>
            <w:bCs w:val="0"/>
            <w:smallCaps w:val="0"/>
          </w:rPr>
          <w:commentReference w:id="608"/>
        </w:r>
      </w:ins>
    </w:p>
    <w:p w14:paraId="73C8483D" w14:textId="77777777" w:rsidR="00050E81" w:rsidRDefault="00050E81" w:rsidP="00050E81">
      <w:pPr>
        <w:rPr>
          <w:ins w:id="611" w:author="Mike Ackerman" w:date="2022-09-29T14:09:00Z"/>
        </w:rPr>
        <w:pPrChange w:id="612" w:author="Mike Ackerman" w:date="2022-09-29T14:37:00Z">
          <w:pPr>
            <w:pStyle w:val="MHEHeading3"/>
            <w:jc w:val="both"/>
          </w:pPr>
        </w:pPrChange>
      </w:pPr>
    </w:p>
    <w:p w14:paraId="5EF7EEF2" w14:textId="58AB9C48" w:rsidR="00046587" w:rsidDel="00F93CA7" w:rsidRDefault="00D27EBB" w:rsidP="009C3E36">
      <w:pPr>
        <w:pStyle w:val="MHEHeading3"/>
        <w:jc w:val="both"/>
        <w:rPr>
          <w:del w:id="613" w:author="Mike Ackerman" w:date="2022-09-29T14:38:00Z"/>
        </w:rPr>
        <w:pPrChange w:id="614" w:author="Mike Ackerman" w:date="2022-09-29T11:30:00Z">
          <w:pPr>
            <w:pStyle w:val="MHEHeading3"/>
          </w:pPr>
        </w:pPrChange>
      </w:pPr>
      <w:commentRangeStart w:id="615"/>
      <w:del w:id="616" w:author="Mike Ackerman" w:date="2022-09-29T14:38:00Z">
        <w:r w:rsidDel="00F93CA7">
          <w:delText>Observation data</w:delText>
        </w:r>
      </w:del>
    </w:p>
    <w:p w14:paraId="762FACDD" w14:textId="65D82A30" w:rsidR="00D27EBB" w:rsidDel="00F93CA7" w:rsidRDefault="00934E5B" w:rsidP="009C3E36">
      <w:pPr>
        <w:pStyle w:val="MHEBody"/>
        <w:jc w:val="both"/>
        <w:rPr>
          <w:del w:id="617" w:author="Mike Ackerman" w:date="2022-09-29T14:38:00Z"/>
        </w:rPr>
        <w:pPrChange w:id="618" w:author="Mike Ackerman" w:date="2022-09-29T11:30:00Z">
          <w:pPr>
            <w:pStyle w:val="MHEBody"/>
            <w:spacing w:before="240"/>
          </w:pPr>
        </w:pPrChange>
      </w:pPr>
      <w:del w:id="619" w:author="Mike Ackerman" w:date="2022-09-29T14:38:00Z">
        <w:r w:rsidDel="00F93CA7">
          <w:delText>PIT tag detection data downloaded from</w:delText>
        </w:r>
        <w:r w:rsidR="00FF18FD" w:rsidDel="00F93CA7">
          <w:delText xml:space="preserve"> the</w:delText>
        </w:r>
        <w:r w:rsidDel="00F93CA7">
          <w:delText xml:space="preserve"> </w:delText>
        </w:r>
      </w:del>
      <w:del w:id="620" w:author="Mike Ackerman" w:date="2022-09-28T14:05:00Z">
        <w:r w:rsidDel="000D7C9D">
          <w:delText>biologic</w:delText>
        </w:r>
      </w:del>
      <w:del w:id="621" w:author="Mike Ackerman" w:date="2022-09-29T14:38:00Z">
        <w:r w:rsidDel="00F93CA7">
          <w:delText xml:space="preserve"> </w:delText>
        </w:r>
        <w:r w:rsidR="00FF18FD" w:rsidDel="00F93CA7">
          <w:delText xml:space="preserve">database </w:delText>
        </w:r>
        <w:r w:rsidDel="00F93CA7">
          <w:delText>should consist of 5 columns: site, tag, detected, reader, and antenna. Bio</w:delText>
        </w:r>
      </w:del>
      <w:del w:id="622" w:author="Mike Ackerman" w:date="2022-09-28T14:05:00Z">
        <w:r w:rsidDel="000D7C9D">
          <w:delText>logic</w:delText>
        </w:r>
      </w:del>
      <w:del w:id="623" w:author="Mike Ackerman" w:date="2022-09-29T14:38:00Z">
        <w:r w:rsidDel="00F93CA7">
          <w:delText xml:space="preserve"> data downloads </w:delText>
        </w:r>
        <w:r w:rsidR="00971874" w:rsidDel="00F93CA7">
          <w:delText>are</w:delText>
        </w:r>
        <w:r w:rsidR="008D44FC" w:rsidDel="00F93CA7">
          <w:delText xml:space="preserve"> saved to the “input/</w:delText>
        </w:r>
        <w:r w:rsidR="00FF18FD" w:rsidDel="00F93CA7">
          <w:delText>biologic_data</w:delText>
        </w:r>
        <w:r w:rsidR="008D44FC" w:rsidDel="00F93CA7">
          <w:delText>” folder and</w:delText>
        </w:r>
        <w:r w:rsidDel="00F93CA7">
          <w:delText xml:space="preserve"> </w:delText>
        </w:r>
        <w:r w:rsidR="0066113F" w:rsidDel="00F93CA7">
          <w:delText xml:space="preserve">must include the string “biologic” </w:delText>
        </w:r>
        <w:r w:rsidR="009C5AC2" w:rsidDel="00F93CA7">
          <w:delText>in the filename</w:delText>
        </w:r>
        <w:r w:rsidR="0066113F" w:rsidDel="00F93CA7">
          <w:delText xml:space="preserve"> </w:delText>
        </w:r>
        <w:r w:rsidR="009C5AC2" w:rsidDel="00F93CA7">
          <w:delText>(e.g., “0LL</w:delText>
        </w:r>
        <w:r w:rsidR="00EE50FC" w:rsidDel="00F93CA7">
          <w:delText>_tag</w:delText>
        </w:r>
        <w:r w:rsidR="00D3546B" w:rsidDel="00F93CA7">
          <w:delText>obs</w:delText>
        </w:r>
        <w:r w:rsidR="0066113F" w:rsidDel="00F93CA7">
          <w:delText>_biologic</w:delText>
        </w:r>
        <w:r w:rsidR="009C5AC2" w:rsidDel="00F93CA7">
          <w:delText>_</w:delText>
        </w:r>
        <w:r w:rsidR="0066113F" w:rsidDel="00F93CA7">
          <w:delText>0730</w:delText>
        </w:r>
        <w:r w:rsidR="009C5AC2" w:rsidDel="00F93CA7">
          <w:delText>2022.csv”).</w:delText>
        </w:r>
      </w:del>
    </w:p>
    <w:p w14:paraId="728BCC58" w14:textId="6530F882" w:rsidR="00D3546B" w:rsidDel="00F93CA7" w:rsidRDefault="00D3546B" w:rsidP="009C3E36">
      <w:pPr>
        <w:pStyle w:val="MHEBody"/>
        <w:jc w:val="both"/>
        <w:rPr>
          <w:del w:id="624" w:author="Mike Ackerman" w:date="2022-09-29T14:38:00Z"/>
        </w:rPr>
        <w:pPrChange w:id="625" w:author="Mike Ackerman" w:date="2022-09-29T11:30:00Z">
          <w:pPr>
            <w:pStyle w:val="MHEBody"/>
          </w:pPr>
        </w:pPrChange>
      </w:pPr>
    </w:p>
    <w:p w14:paraId="347DFB3B" w14:textId="329340DE" w:rsidR="00237FBA" w:rsidDel="00F93CA7" w:rsidRDefault="00237FBA" w:rsidP="009C3E36">
      <w:pPr>
        <w:pStyle w:val="MHEBody"/>
        <w:jc w:val="both"/>
        <w:rPr>
          <w:del w:id="626" w:author="Mike Ackerman" w:date="2022-09-29T14:38:00Z"/>
        </w:rPr>
        <w:pPrChange w:id="627" w:author="Mike Ackerman" w:date="2022-09-29T11:30:00Z">
          <w:pPr>
            <w:pStyle w:val="MHEBody"/>
          </w:pPr>
        </w:pPrChange>
      </w:pPr>
    </w:p>
    <w:p w14:paraId="264CE810" w14:textId="0D4031FE" w:rsidR="00237FBA" w:rsidDel="00F93CA7" w:rsidRDefault="00237FBA" w:rsidP="009C3E36">
      <w:pPr>
        <w:pStyle w:val="MHEBody"/>
        <w:jc w:val="both"/>
        <w:rPr>
          <w:del w:id="628" w:author="Mike Ackerman" w:date="2022-09-29T14:38:00Z"/>
        </w:rPr>
        <w:pPrChange w:id="629" w:author="Mike Ackerman" w:date="2022-09-29T11:30:00Z">
          <w:pPr>
            <w:pStyle w:val="MHEBody"/>
          </w:pPr>
        </w:pPrChange>
      </w:pPr>
    </w:p>
    <w:p w14:paraId="2318D5D6" w14:textId="12B29E60" w:rsidR="00237FBA" w:rsidDel="00F93CA7" w:rsidRDefault="00237FBA" w:rsidP="009C3E36">
      <w:pPr>
        <w:pStyle w:val="MHEBody"/>
        <w:jc w:val="both"/>
        <w:rPr>
          <w:del w:id="630" w:author="Mike Ackerman" w:date="2022-09-29T14:38:00Z"/>
        </w:rPr>
        <w:pPrChange w:id="631" w:author="Mike Ackerman" w:date="2022-09-29T11:30:00Z">
          <w:pPr>
            <w:pStyle w:val="MHEBody"/>
          </w:pPr>
        </w:pPrChange>
      </w:pPr>
    </w:p>
    <w:p w14:paraId="225FFA5F" w14:textId="17240845" w:rsidR="00D27EBB" w:rsidDel="00126D24" w:rsidRDefault="00D27EBB" w:rsidP="009C3E36">
      <w:pPr>
        <w:pStyle w:val="MHEHeading3"/>
        <w:jc w:val="both"/>
        <w:rPr>
          <w:del w:id="632" w:author="Mike Ackerman" w:date="2022-09-29T15:02:00Z"/>
        </w:rPr>
        <w:pPrChange w:id="633" w:author="Mike Ackerman" w:date="2022-09-29T11:30:00Z">
          <w:pPr>
            <w:pStyle w:val="MHEHeading3"/>
          </w:pPr>
        </w:pPrChange>
      </w:pPr>
      <w:del w:id="634" w:author="Mike Ackerman" w:date="2022-09-29T15:02:00Z">
        <w:r w:rsidDel="00126D24">
          <w:delText>Site metadata</w:delText>
        </w:r>
      </w:del>
    </w:p>
    <w:p w14:paraId="0C641E1D" w14:textId="13E3E20C" w:rsidR="00D27EBB" w:rsidRDefault="00D27EBB" w:rsidP="009C3E36">
      <w:pPr>
        <w:pStyle w:val="MHEBody"/>
        <w:jc w:val="both"/>
        <w:pPrChange w:id="635" w:author="Mike Ackerman" w:date="2022-09-29T11:30:00Z">
          <w:pPr>
            <w:pStyle w:val="MHEBody"/>
            <w:spacing w:before="240"/>
          </w:pPr>
        </w:pPrChange>
      </w:pPr>
      <w:r>
        <w:t>Site metadata information is</w:t>
      </w:r>
      <w:r w:rsidR="000A5242">
        <w:t xml:space="preserve"> contained in</w:t>
      </w:r>
      <w:r>
        <w:t xml:space="preserve"> “input/</w:t>
      </w:r>
      <w:del w:id="636" w:author="Mike Ackerman" w:date="2022-09-29T15:02:00Z">
        <w:r w:rsidDel="00126D24">
          <w:delText>site</w:delText>
        </w:r>
      </w:del>
      <w:ins w:id="637" w:author="Mike Ackerman" w:date="2022-09-29T15:02:00Z">
        <w:r w:rsidR="00126D24">
          <w:t>metadata</w:t>
        </w:r>
      </w:ins>
      <w:r>
        <w:t>/</w:t>
      </w:r>
      <w:r w:rsidR="000A5242">
        <w:t>site_metadata.csv”</w:t>
      </w:r>
      <w:ins w:id="638" w:author="Mike Ackerman" w:date="2022-09-29T15:02:00Z">
        <w:r w:rsidR="00126D24">
          <w:t xml:space="preserve"> file</w:t>
        </w:r>
      </w:ins>
      <w:r w:rsidR="000A5242">
        <w:t>.</w:t>
      </w:r>
      <w:ins w:id="639" w:author="Mike Ackerman" w:date="2022-09-29T15:02:00Z">
        <w:r w:rsidR="00126D24">
          <w:t xml:space="preserve"> An</w:t>
        </w:r>
      </w:ins>
      <w:ins w:id="640" w:author="Mike Ackerman" w:date="2022-09-29T15:03:00Z">
        <w:r w:rsidR="00126D24">
          <w:t>y additional sites</w:t>
        </w:r>
      </w:ins>
      <w:ins w:id="641" w:author="Mike Ackerman" w:date="2022-09-29T15:04:00Z">
        <w:r w:rsidR="00126D24">
          <w:t xml:space="preserve"> or modifications to existing site metadata must be made within this file.</w:t>
        </w:r>
      </w:ins>
      <w:del w:id="642" w:author="Mike Ackerman" w:date="2022-09-29T15:05:00Z">
        <w:r w:rsidR="000A5242" w:rsidDel="00126D24">
          <w:delText xml:space="preserve"> Any modifications or additions</w:delText>
        </w:r>
        <w:r w:rsidR="00EF456E" w:rsidDel="00126D24">
          <w:delText xml:space="preserve"> must</w:delText>
        </w:r>
        <w:r w:rsidR="000A5242" w:rsidDel="00126D24">
          <w:delText xml:space="preserve"> be made within this file.</w:delText>
        </w:r>
      </w:del>
      <w:commentRangeEnd w:id="615"/>
      <w:r w:rsidR="00126D24">
        <w:rPr>
          <w:rStyle w:val="CommentReference"/>
          <w:rFonts w:cstheme="minorBidi"/>
        </w:rPr>
        <w:commentReference w:id="615"/>
      </w:r>
    </w:p>
    <w:p w14:paraId="347874BF" w14:textId="79D8258D" w:rsidR="00046587" w:rsidRDefault="00046587" w:rsidP="009C3E36">
      <w:pPr>
        <w:pStyle w:val="MHEBody"/>
        <w:jc w:val="both"/>
        <w:pPrChange w:id="643" w:author="Mike Ackerman" w:date="2022-09-29T11:30:00Z">
          <w:pPr>
            <w:pStyle w:val="MHEBody"/>
          </w:pPr>
        </w:pPrChange>
      </w:pPr>
    </w:p>
    <w:p w14:paraId="1D010AFD" w14:textId="7F56CF22" w:rsidR="00126D24" w:rsidRDefault="00126D24" w:rsidP="00126D24">
      <w:pPr>
        <w:pStyle w:val="MHEHeading2"/>
        <w:jc w:val="both"/>
        <w:rPr>
          <w:ins w:id="644" w:author="Mike Ackerman" w:date="2022-09-29T15:08:00Z"/>
        </w:rPr>
      </w:pPr>
      <w:ins w:id="645" w:author="Mike Ackerman" w:date="2022-09-29T15:08:00Z">
        <w:r>
          <w:t>Tag Filtering</w:t>
        </w:r>
      </w:ins>
    </w:p>
    <w:p w14:paraId="4973D85C" w14:textId="357ED40A" w:rsidR="00046587" w:rsidDel="00126D24" w:rsidRDefault="00046587" w:rsidP="009C3E36">
      <w:pPr>
        <w:pStyle w:val="MHEBody"/>
        <w:jc w:val="both"/>
        <w:rPr>
          <w:del w:id="646" w:author="Mike Ackerman" w:date="2022-09-29T15:07:00Z"/>
        </w:rPr>
      </w:pPr>
    </w:p>
    <w:p w14:paraId="4BDCF943" w14:textId="6C32861A" w:rsidR="00126D24" w:rsidRDefault="00126D24" w:rsidP="009C3E36">
      <w:pPr>
        <w:pStyle w:val="MHEBody"/>
        <w:jc w:val="both"/>
        <w:rPr>
          <w:ins w:id="647" w:author="Mike Ackerman" w:date="2022-09-29T15:08:00Z"/>
        </w:rPr>
      </w:pPr>
    </w:p>
    <w:p w14:paraId="2629238C" w14:textId="67C89F6C" w:rsidR="002C0BBD" w:rsidRDefault="002C0BBD" w:rsidP="00126D24">
      <w:pPr>
        <w:pStyle w:val="MHEBody"/>
        <w:jc w:val="both"/>
        <w:rPr>
          <w:ins w:id="648" w:author="Mike Ackerman" w:date="2022-09-29T15:22:00Z"/>
        </w:rPr>
      </w:pPr>
      <w:ins w:id="649" w:author="Mike Ackerman" w:date="2022-09-29T15:22:00Z">
        <w:r>
          <w:t>If the user desires to filter observ</w:t>
        </w:r>
      </w:ins>
      <w:ins w:id="650" w:author="Mike Ackerman" w:date="2022-09-29T15:23:00Z">
        <w:r>
          <w:t>ations from some PIT-tags out of the results (e.g., test tags), those tag IDs can be entered into the “input/</w:t>
        </w:r>
        <w:proofErr w:type="spellStart"/>
        <w:r>
          <w:t>tag_filter</w:t>
        </w:r>
        <w:proofErr w:type="spellEnd"/>
        <w:r>
          <w:t xml:space="preserve">/filter_tags.csv” file. List all </w:t>
        </w:r>
      </w:ins>
      <w:ins w:id="651" w:author="Mike Ackerman" w:date="2022-09-29T15:24:00Z">
        <w:r>
          <w:t xml:space="preserve">the tags to be filtered out in the </w:t>
        </w:r>
        <w:commentRangeStart w:id="652"/>
        <w:r>
          <w:t>“</w:t>
        </w:r>
        <w:proofErr w:type="spellStart"/>
        <w:r>
          <w:t>tag_num</w:t>
        </w:r>
        <w:proofErr w:type="spellEnd"/>
        <w:r>
          <w:t>” column</w:t>
        </w:r>
        <w:commentRangeEnd w:id="652"/>
        <w:r>
          <w:rPr>
            <w:rStyle w:val="CommentReference"/>
            <w:rFonts w:cstheme="minorBidi"/>
          </w:rPr>
          <w:commentReference w:id="652"/>
        </w:r>
        <w:r>
          <w:t>.</w:t>
        </w:r>
      </w:ins>
    </w:p>
    <w:p w14:paraId="7CD34F97" w14:textId="248B1EE5" w:rsidR="00126D24" w:rsidDel="002C0BBD" w:rsidRDefault="00126D24" w:rsidP="00126D24">
      <w:pPr>
        <w:pStyle w:val="MHEBody"/>
        <w:jc w:val="both"/>
        <w:rPr>
          <w:del w:id="653" w:author="Mike Ackerman" w:date="2022-09-29T15:24:00Z"/>
          <w:moveTo w:id="654" w:author="Mike Ackerman" w:date="2022-09-29T15:10:00Z"/>
        </w:rPr>
      </w:pPr>
      <w:moveToRangeStart w:id="655" w:author="Mike Ackerman" w:date="2022-09-29T15:10:00Z" w:name="move115356627"/>
      <w:moveTo w:id="656" w:author="Mike Ackerman" w:date="2022-09-29T15:10:00Z">
        <w:del w:id="657" w:author="Mike Ackerman" w:date="2022-09-29T15:24:00Z">
          <w:r w:rsidDel="002C0BBD">
            <w:delText>If any tags need to be filtered out from results (e.g., test tags), then they need to be entered into the “input/metadata/filter_tags.csv” file. List all tags that will be filtered out in the “tag_num” column.</w:delText>
          </w:r>
        </w:del>
      </w:moveTo>
    </w:p>
    <w:moveToRangeEnd w:id="655"/>
    <w:p w14:paraId="113CDD7C" w14:textId="77777777" w:rsidR="00126D24" w:rsidRDefault="00126D24" w:rsidP="009C3E36">
      <w:pPr>
        <w:pStyle w:val="MHEBody"/>
        <w:jc w:val="both"/>
        <w:rPr>
          <w:ins w:id="658" w:author="Mike Ackerman" w:date="2022-09-29T15:07:00Z"/>
        </w:rPr>
        <w:pPrChange w:id="659" w:author="Mike Ackerman" w:date="2022-09-29T11:30:00Z">
          <w:pPr>
            <w:pStyle w:val="MHEBody"/>
          </w:pPr>
        </w:pPrChange>
      </w:pPr>
    </w:p>
    <w:p w14:paraId="7AE6AA55" w14:textId="4A1465B5" w:rsidR="008757E8" w:rsidRDefault="00126D24" w:rsidP="009C3E36">
      <w:pPr>
        <w:pStyle w:val="MHEHeading2"/>
        <w:jc w:val="both"/>
        <w:pPrChange w:id="660" w:author="Mike Ackerman" w:date="2022-09-29T11:30:00Z">
          <w:pPr>
            <w:pStyle w:val="MHEHeading2"/>
          </w:pPr>
        </w:pPrChange>
      </w:pPr>
      <w:ins w:id="661" w:author="Mike Ackerman" w:date="2022-09-29T15:07:00Z">
        <w:r>
          <w:t xml:space="preserve">Site </w:t>
        </w:r>
      </w:ins>
      <w:r w:rsidR="008757E8">
        <w:t>Configuration</w:t>
      </w:r>
    </w:p>
    <w:p w14:paraId="29D4581C" w14:textId="39F466D3" w:rsidR="00046587" w:rsidDel="00126D24" w:rsidRDefault="00046587" w:rsidP="00126D24">
      <w:pPr>
        <w:rPr>
          <w:del w:id="662" w:author="Mike Ackerman" w:date="2022-09-29T15:10:00Z"/>
        </w:rPr>
        <w:pPrChange w:id="663" w:author="Mike Ackerman" w:date="2022-09-29T15:10:00Z">
          <w:pPr>
            <w:pStyle w:val="MHEHeading3"/>
          </w:pPr>
        </w:pPrChange>
      </w:pPr>
      <w:del w:id="664" w:author="Mike Ackerman" w:date="2022-09-29T15:10:00Z">
        <w:r w:rsidDel="00126D24">
          <w:delText>Filtering out Tags</w:delText>
        </w:r>
      </w:del>
    </w:p>
    <w:p w14:paraId="5B501CA3" w14:textId="50D43EEA" w:rsidR="00D27EBB" w:rsidDel="00126D24" w:rsidRDefault="00D27EBB" w:rsidP="00126D24">
      <w:pPr>
        <w:rPr>
          <w:moveFrom w:id="665" w:author="Mike Ackerman" w:date="2022-09-29T15:10:00Z"/>
        </w:rPr>
        <w:pPrChange w:id="666" w:author="Mike Ackerman" w:date="2022-09-29T15:10:00Z">
          <w:pPr>
            <w:pStyle w:val="MHEBody"/>
            <w:spacing w:before="240"/>
          </w:pPr>
        </w:pPrChange>
      </w:pPr>
      <w:moveFromRangeStart w:id="667" w:author="Mike Ackerman" w:date="2022-09-29T15:10:00Z" w:name="move115356627"/>
      <w:moveFrom w:id="668" w:author="Mike Ackerman" w:date="2022-09-29T15:10:00Z">
        <w:r w:rsidDel="00126D24">
          <w:t>If any tags need to be filtered out from results (e.g., test tags), then they need to be entered into the “</w:t>
        </w:r>
        <w:commentRangeStart w:id="669"/>
        <w:r w:rsidDel="00126D24">
          <w:t>input/</w:t>
        </w:r>
        <w:r w:rsidR="00D3546B" w:rsidDel="00126D24">
          <w:t>metadata</w:t>
        </w:r>
        <w:r w:rsidDel="00126D24">
          <w:t>/filter_tags.csv</w:t>
        </w:r>
        <w:commentRangeEnd w:id="669"/>
        <w:r w:rsidR="000D7C9D" w:rsidDel="00126D24">
          <w:rPr>
            <w:rStyle w:val="CommentReference"/>
          </w:rPr>
          <w:commentReference w:id="669"/>
        </w:r>
        <w:r w:rsidDel="00126D24">
          <w:t xml:space="preserve">” file. List all tags that will be </w:t>
        </w:r>
        <w:r w:rsidR="001F6668" w:rsidDel="00126D24">
          <w:t>filtered out</w:t>
        </w:r>
        <w:r w:rsidDel="00126D24">
          <w:t xml:space="preserve"> in the “</w:t>
        </w:r>
        <w:r w:rsidR="0033396E" w:rsidDel="00126D24">
          <w:t>tag_num</w:t>
        </w:r>
        <w:r w:rsidDel="00126D24">
          <w:t>” column.</w:t>
        </w:r>
      </w:moveFrom>
    </w:p>
    <w:moveFromRangeEnd w:id="667"/>
    <w:p w14:paraId="583A1BFB" w14:textId="1741AB05" w:rsidR="00667B9C" w:rsidDel="00126D24" w:rsidRDefault="00667B9C" w:rsidP="00126D24">
      <w:pPr>
        <w:rPr>
          <w:del w:id="670" w:author="Mike Ackerman" w:date="2022-09-29T15:10:00Z"/>
        </w:rPr>
        <w:pPrChange w:id="671" w:author="Mike Ackerman" w:date="2022-09-29T15:10:00Z">
          <w:pPr>
            <w:pStyle w:val="MHEBody"/>
          </w:pPr>
        </w:pPrChange>
      </w:pPr>
    </w:p>
    <w:p w14:paraId="7EE62C88" w14:textId="77777777" w:rsidR="00126D24" w:rsidRDefault="00126D24" w:rsidP="00126D24">
      <w:pPr>
        <w:rPr>
          <w:ins w:id="672" w:author="Mike Ackerman" w:date="2022-09-29T15:10:00Z"/>
        </w:rPr>
        <w:pPrChange w:id="673" w:author="Mike Ackerman" w:date="2022-09-29T15:10:00Z">
          <w:pPr>
            <w:pStyle w:val="MHEHeading3"/>
            <w:jc w:val="both"/>
          </w:pPr>
        </w:pPrChange>
      </w:pPr>
    </w:p>
    <w:p w14:paraId="3F91033C" w14:textId="4AF04725" w:rsidR="005F5266" w:rsidRDefault="005F5266" w:rsidP="009C3E36">
      <w:pPr>
        <w:pStyle w:val="MHEHeading3"/>
        <w:jc w:val="both"/>
        <w:pPrChange w:id="674" w:author="Mike Ackerman" w:date="2022-09-29T11:30:00Z">
          <w:pPr>
            <w:pStyle w:val="MHEHeading3"/>
          </w:pPr>
        </w:pPrChange>
      </w:pPr>
      <w:r>
        <w:t>Node Configuration</w:t>
      </w:r>
    </w:p>
    <w:p w14:paraId="665E25E2" w14:textId="07E14E2D" w:rsidR="005F5266" w:rsidRDefault="00400BB5" w:rsidP="009C3E36">
      <w:pPr>
        <w:pStyle w:val="MHEBody"/>
        <w:jc w:val="both"/>
        <w:pPrChange w:id="675" w:author="Mike Ackerman" w:date="2022-09-29T11:30:00Z">
          <w:pPr>
            <w:pStyle w:val="MHEBody"/>
            <w:spacing w:before="240"/>
          </w:pPr>
        </w:pPrChange>
      </w:pPr>
      <w:r>
        <w:t>A</w:t>
      </w:r>
      <w:r w:rsidR="005F5266">
        <w:t xml:space="preserve"> node configuration file is required</w:t>
      </w:r>
      <w:r>
        <w:t xml:space="preserve"> to convert </w:t>
      </w:r>
      <w:proofErr w:type="spellStart"/>
      <w:ins w:id="676" w:author="Mike Ackerman" w:date="2022-09-28T14:05:00Z">
        <w:r w:rsidR="000D7C9D">
          <w:t>BioLogic</w:t>
        </w:r>
      </w:ins>
      <w:proofErr w:type="spellEnd"/>
      <w:ins w:id="677" w:author="Mike Ackerman" w:date="2022-09-28T14:06:00Z">
        <w:r w:rsidR="000D7C9D">
          <w:t>™</w:t>
        </w:r>
      </w:ins>
      <w:del w:id="678" w:author="Mike Ackerman" w:date="2022-09-28T14:06:00Z">
        <w:r w:rsidDel="000D7C9D">
          <w:delText>Biologic</w:delText>
        </w:r>
      </w:del>
      <w:r>
        <w:t xml:space="preserve"> reader numbers to array names</w:t>
      </w:r>
      <w:r w:rsidR="005F5266">
        <w:t xml:space="preserve">. </w:t>
      </w:r>
      <w:r w:rsidR="004D029D">
        <w:t>The file is</w:t>
      </w:r>
      <w:r w:rsidR="005F5266">
        <w:t xml:space="preserve"> located at “input/metadata/node_config.csv”. Modify the file as necessary to assign reader numbers to nodes.</w:t>
      </w:r>
    </w:p>
    <w:p w14:paraId="74335CD0" w14:textId="717C8BB3" w:rsidR="005F5266" w:rsidRDefault="005F5266" w:rsidP="009C3E36">
      <w:pPr>
        <w:pStyle w:val="MHEBody"/>
        <w:jc w:val="both"/>
        <w:pPrChange w:id="679" w:author="Mike Ackerman" w:date="2022-09-29T11:30:00Z">
          <w:pPr>
            <w:pStyle w:val="MHEBody"/>
          </w:pPr>
        </w:pPrChange>
      </w:pPr>
    </w:p>
    <w:p w14:paraId="520840D8" w14:textId="20D39D9E" w:rsidR="005F5266" w:rsidRPr="005F5266" w:rsidRDefault="005F5266" w:rsidP="009C3E36">
      <w:pPr>
        <w:pStyle w:val="MHEHeading3"/>
        <w:jc w:val="both"/>
        <w:pPrChange w:id="680" w:author="Mike Ackerman" w:date="2022-09-29T11:30:00Z">
          <w:pPr>
            <w:pStyle w:val="MHEHeading3"/>
          </w:pPr>
        </w:pPrChange>
      </w:pPr>
      <w:r>
        <w:t>Directionality</w:t>
      </w:r>
    </w:p>
    <w:p w14:paraId="2D21FCC7" w14:textId="45A4B7CC" w:rsidR="00C475C6" w:rsidRDefault="00617EA7" w:rsidP="009C3E36">
      <w:pPr>
        <w:pStyle w:val="MHEBody"/>
        <w:jc w:val="both"/>
        <w:rPr>
          <w:ins w:id="681" w:author="Mike Ackerman" w:date="2022-09-29T15:10:00Z"/>
        </w:rPr>
      </w:pPr>
      <w:r>
        <w:t xml:space="preserve">A directionality component can be </w:t>
      </w:r>
      <w:r w:rsidR="00E55040">
        <w:t>added to the cleaned and compressed tag observation data.</w:t>
      </w:r>
      <w:r w:rsidR="0083754C">
        <w:t xml:space="preserve"> </w:t>
      </w:r>
      <w:r w:rsidR="00FC52FA">
        <w:t>To do so, the directionality file (“input/metadata/node_direction.csv”) must be configured.</w:t>
      </w:r>
      <w:r w:rsidR="0083754C">
        <w:t xml:space="preserve"> </w:t>
      </w:r>
      <w:r w:rsidR="00C475C6">
        <w:t>The configuration</w:t>
      </w:r>
      <w:r w:rsidR="00A8208E">
        <w:t xml:space="preserve"> file</w:t>
      </w:r>
      <w:r w:rsidR="00C475C6">
        <w:t xml:space="preserve"> includes the following columns:</w:t>
      </w:r>
    </w:p>
    <w:p w14:paraId="5B2BD56A" w14:textId="77777777" w:rsidR="00126D24" w:rsidRDefault="00126D24" w:rsidP="009C3E36">
      <w:pPr>
        <w:pStyle w:val="MHEBody"/>
        <w:jc w:val="both"/>
        <w:pPrChange w:id="682" w:author="Mike Ackerman" w:date="2022-09-29T11:30:00Z">
          <w:pPr>
            <w:pStyle w:val="MHEBody"/>
            <w:spacing w:before="240"/>
          </w:pPr>
        </w:pPrChange>
      </w:pPr>
    </w:p>
    <w:p w14:paraId="502D999B" w14:textId="608FD8E7" w:rsidR="00126D24" w:rsidRDefault="00C475C6" w:rsidP="00126D24">
      <w:pPr>
        <w:pStyle w:val="MHEBody"/>
        <w:numPr>
          <w:ilvl w:val="0"/>
          <w:numId w:val="29"/>
        </w:numPr>
        <w:jc w:val="both"/>
        <w:rPr>
          <w:ins w:id="683" w:author="Mike Ackerman" w:date="2022-09-29T15:10:00Z"/>
          <w:b/>
          <w:bCs/>
        </w:rPr>
      </w:pPr>
      <w:r w:rsidRPr="00D82204">
        <w:rPr>
          <w:b/>
          <w:bCs/>
        </w:rPr>
        <w:t>parent</w:t>
      </w:r>
      <w:r w:rsidR="00FD2A1A">
        <w:rPr>
          <w:b/>
          <w:bCs/>
        </w:rPr>
        <w:t xml:space="preserve">: </w:t>
      </w:r>
      <w:r w:rsidR="009E649F">
        <w:t xml:space="preserve">A </w:t>
      </w:r>
      <w:r w:rsidR="009E649F" w:rsidRPr="00192744">
        <w:rPr>
          <w:highlight w:val="yellow"/>
        </w:rPr>
        <w:t>node directly downstream</w:t>
      </w:r>
      <w:r w:rsidR="009E649F">
        <w:t xml:space="preserve"> of the corresponding node in the “child” column</w:t>
      </w:r>
      <w:r w:rsidR="00E8111D">
        <w:t xml:space="preserve">. </w:t>
      </w:r>
      <w:r w:rsidR="00C6794D">
        <w:t xml:space="preserve">An alternative way to think of this is by stream order – lower stream orders (tributaries) </w:t>
      </w:r>
      <w:r w:rsidR="00BF1FC7">
        <w:t xml:space="preserve">are </w:t>
      </w:r>
      <w:r w:rsidR="00BF1FC7">
        <w:lastRenderedPageBreak/>
        <w:t xml:space="preserve">the “children” of mainstem reaches. This is because </w:t>
      </w:r>
      <w:proofErr w:type="spellStart"/>
      <w:r w:rsidR="00BF1FC7">
        <w:t>PITcleanr</w:t>
      </w:r>
      <w:proofErr w:type="spellEnd"/>
      <w:r w:rsidR="00BF1FC7">
        <w:t xml:space="preserve"> was constructed to handle both downstream migration of smolts as well as upstream migration of adults. Therefore</w:t>
      </w:r>
      <w:r w:rsidR="00F3082A">
        <w:t>,</w:t>
      </w:r>
      <w:r w:rsidR="00BF1FC7">
        <w:t xml:space="preserve"> adults move upstream from parent to </w:t>
      </w:r>
      <w:r w:rsidR="0095596F">
        <w:t xml:space="preserve">child reaches, and juveniles move downstream from child to parent reaches. </w:t>
      </w:r>
      <w:r w:rsidR="00F3082A">
        <w:t xml:space="preserve">The upstream or downstream direction of fish movement is defined </w:t>
      </w:r>
      <w:r w:rsidR="00251E00">
        <w:t xml:space="preserve">by the “direction” argument in the </w:t>
      </w:r>
      <w:proofErr w:type="spellStart"/>
      <w:proofErr w:type="gramStart"/>
      <w:r w:rsidR="00251E00">
        <w:rPr>
          <w:b/>
          <w:bCs/>
        </w:rPr>
        <w:t>addDirection</w:t>
      </w:r>
      <w:r w:rsidR="00AE4349">
        <w:rPr>
          <w:b/>
          <w:bCs/>
        </w:rPr>
        <w:t>Wrap</w:t>
      </w:r>
      <w:proofErr w:type="spellEnd"/>
      <w:r w:rsidR="00251E00">
        <w:rPr>
          <w:b/>
          <w:bCs/>
        </w:rPr>
        <w:t>(</w:t>
      </w:r>
      <w:proofErr w:type="gramEnd"/>
      <w:r w:rsidR="00251E00">
        <w:rPr>
          <w:b/>
          <w:bCs/>
        </w:rPr>
        <w:t xml:space="preserve">) </w:t>
      </w:r>
      <w:r w:rsidR="00251E00">
        <w:t xml:space="preserve">function of the workflow (see </w:t>
      </w:r>
      <w:r w:rsidR="00251E00">
        <w:rPr>
          <w:i/>
          <w:iCs/>
        </w:rPr>
        <w:t>Running the Scripts</w:t>
      </w:r>
      <w:r w:rsidR="00251E00">
        <w:t>).</w:t>
      </w:r>
    </w:p>
    <w:p w14:paraId="0980F1C9" w14:textId="77777777" w:rsidR="00126D24" w:rsidRPr="00126D24" w:rsidRDefault="00126D24" w:rsidP="00126D24">
      <w:pPr>
        <w:pStyle w:val="MHEBody"/>
        <w:ind w:left="720"/>
        <w:jc w:val="both"/>
        <w:rPr>
          <w:b/>
          <w:bCs/>
        </w:rPr>
        <w:pPrChange w:id="684" w:author="Mike Ackerman" w:date="2022-09-29T15:10:00Z">
          <w:pPr>
            <w:pStyle w:val="MHEBody"/>
            <w:numPr>
              <w:numId w:val="29"/>
            </w:numPr>
            <w:spacing w:before="240"/>
            <w:ind w:left="720" w:hanging="360"/>
          </w:pPr>
        </w:pPrChange>
      </w:pPr>
    </w:p>
    <w:p w14:paraId="2EA7B157" w14:textId="0A3FF931" w:rsidR="00C475C6" w:rsidRPr="00126D24" w:rsidRDefault="00C475C6" w:rsidP="009C3E36">
      <w:pPr>
        <w:pStyle w:val="MHEBody"/>
        <w:numPr>
          <w:ilvl w:val="0"/>
          <w:numId w:val="29"/>
        </w:numPr>
        <w:jc w:val="both"/>
        <w:rPr>
          <w:ins w:id="685" w:author="Mike Ackerman" w:date="2022-09-29T15:10:00Z"/>
          <w:b/>
          <w:bCs/>
          <w:rPrChange w:id="686" w:author="Mike Ackerman" w:date="2022-09-29T15:10:00Z">
            <w:rPr>
              <w:ins w:id="687" w:author="Mike Ackerman" w:date="2022-09-29T15:10:00Z"/>
            </w:rPr>
          </w:rPrChange>
        </w:rPr>
      </w:pPr>
      <w:r w:rsidRPr="00D82204">
        <w:rPr>
          <w:b/>
          <w:bCs/>
        </w:rPr>
        <w:t>child</w:t>
      </w:r>
      <w:r w:rsidR="009E649F">
        <w:rPr>
          <w:b/>
          <w:bCs/>
        </w:rPr>
        <w:t xml:space="preserve">: </w:t>
      </w:r>
      <w:r w:rsidR="009E649F">
        <w:t xml:space="preserve">A </w:t>
      </w:r>
      <w:r w:rsidR="009E649F" w:rsidRPr="00192744">
        <w:rPr>
          <w:highlight w:val="yellow"/>
        </w:rPr>
        <w:t>node directly upstream</w:t>
      </w:r>
      <w:r w:rsidR="009E649F">
        <w:t xml:space="preserve"> of the node listed in the “parent” column</w:t>
      </w:r>
    </w:p>
    <w:p w14:paraId="534778C8" w14:textId="77777777" w:rsidR="00126D24" w:rsidRPr="00D82204" w:rsidRDefault="00126D24" w:rsidP="00126D24">
      <w:pPr>
        <w:pStyle w:val="MHEBody"/>
        <w:jc w:val="both"/>
        <w:rPr>
          <w:b/>
          <w:bCs/>
        </w:rPr>
        <w:pPrChange w:id="688" w:author="Mike Ackerman" w:date="2022-09-29T15:10:00Z">
          <w:pPr>
            <w:pStyle w:val="MHEBody"/>
            <w:numPr>
              <w:numId w:val="29"/>
            </w:numPr>
            <w:spacing w:before="240"/>
            <w:ind w:left="720" w:hanging="360"/>
          </w:pPr>
        </w:pPrChange>
      </w:pPr>
    </w:p>
    <w:p w14:paraId="2DE3E465" w14:textId="14C69A15" w:rsidR="00C475C6" w:rsidRPr="00126D24" w:rsidRDefault="00C475C6" w:rsidP="009C3E36">
      <w:pPr>
        <w:pStyle w:val="MHEBody"/>
        <w:numPr>
          <w:ilvl w:val="0"/>
          <w:numId w:val="29"/>
        </w:numPr>
        <w:jc w:val="both"/>
        <w:rPr>
          <w:ins w:id="689" w:author="Mike Ackerman" w:date="2022-09-29T15:10:00Z"/>
          <w:b/>
          <w:bCs/>
          <w:rPrChange w:id="690" w:author="Mike Ackerman" w:date="2022-09-29T15:10:00Z">
            <w:rPr>
              <w:ins w:id="691" w:author="Mike Ackerman" w:date="2022-09-29T15:10:00Z"/>
            </w:rPr>
          </w:rPrChange>
        </w:rPr>
      </w:pPr>
      <w:proofErr w:type="spellStart"/>
      <w:r w:rsidRPr="00D82204">
        <w:rPr>
          <w:b/>
          <w:bCs/>
        </w:rPr>
        <w:t>parentOrder</w:t>
      </w:r>
      <w:proofErr w:type="spellEnd"/>
      <w:r w:rsidR="009E649F">
        <w:rPr>
          <w:b/>
          <w:bCs/>
        </w:rPr>
        <w:t xml:space="preserve">: </w:t>
      </w:r>
      <w:r w:rsidR="009E649F">
        <w:t>Describes the hierarchy of nodes, ascending in upstream order</w:t>
      </w:r>
    </w:p>
    <w:p w14:paraId="2211DA64" w14:textId="77777777" w:rsidR="00126D24" w:rsidRPr="00D82204" w:rsidRDefault="00126D24" w:rsidP="00126D24">
      <w:pPr>
        <w:pStyle w:val="MHEBody"/>
        <w:jc w:val="both"/>
        <w:rPr>
          <w:b/>
          <w:bCs/>
        </w:rPr>
        <w:pPrChange w:id="692" w:author="Mike Ackerman" w:date="2022-09-29T15:10:00Z">
          <w:pPr>
            <w:pStyle w:val="MHEBody"/>
            <w:numPr>
              <w:numId w:val="29"/>
            </w:numPr>
            <w:spacing w:before="240"/>
            <w:ind w:left="720" w:hanging="360"/>
          </w:pPr>
        </w:pPrChange>
      </w:pPr>
    </w:p>
    <w:p w14:paraId="41F05D7C" w14:textId="06ED8872" w:rsidR="00C475C6" w:rsidRPr="00126D24" w:rsidRDefault="00C475C6" w:rsidP="009C3E36">
      <w:pPr>
        <w:pStyle w:val="MHEBody"/>
        <w:numPr>
          <w:ilvl w:val="0"/>
          <w:numId w:val="29"/>
        </w:numPr>
        <w:jc w:val="both"/>
        <w:rPr>
          <w:ins w:id="693" w:author="Mike Ackerman" w:date="2022-09-29T15:10:00Z"/>
          <w:b/>
          <w:bCs/>
          <w:rPrChange w:id="694" w:author="Mike Ackerman" w:date="2022-09-29T15:10:00Z">
            <w:rPr>
              <w:ins w:id="695" w:author="Mike Ackerman" w:date="2022-09-29T15:10:00Z"/>
            </w:rPr>
          </w:rPrChange>
        </w:rPr>
      </w:pPr>
      <w:proofErr w:type="spellStart"/>
      <w:r w:rsidRPr="00D82204">
        <w:rPr>
          <w:b/>
          <w:bCs/>
        </w:rPr>
        <w:t>parent_group</w:t>
      </w:r>
      <w:proofErr w:type="spellEnd"/>
      <w:r w:rsidR="009E649F">
        <w:rPr>
          <w:b/>
          <w:bCs/>
        </w:rPr>
        <w:t xml:space="preserve">: </w:t>
      </w:r>
      <w:r w:rsidR="001F082C">
        <w:t>Parent argument used to group together individual nodes in complex systems (e.g., Henry’s reach)</w:t>
      </w:r>
    </w:p>
    <w:p w14:paraId="61983708" w14:textId="77777777" w:rsidR="00126D24" w:rsidRPr="00D82204" w:rsidRDefault="00126D24" w:rsidP="00126D24">
      <w:pPr>
        <w:pStyle w:val="MHEBody"/>
        <w:jc w:val="both"/>
        <w:rPr>
          <w:b/>
          <w:bCs/>
        </w:rPr>
        <w:pPrChange w:id="696" w:author="Mike Ackerman" w:date="2022-09-29T15:10:00Z">
          <w:pPr>
            <w:pStyle w:val="MHEBody"/>
            <w:numPr>
              <w:numId w:val="29"/>
            </w:numPr>
            <w:spacing w:before="240"/>
            <w:ind w:left="720" w:hanging="360"/>
          </w:pPr>
        </w:pPrChange>
      </w:pPr>
    </w:p>
    <w:p w14:paraId="17C1338A" w14:textId="7334F48E" w:rsidR="007A1944" w:rsidRPr="001F082C" w:rsidRDefault="00C475C6" w:rsidP="009C3E36">
      <w:pPr>
        <w:pStyle w:val="MHEBody"/>
        <w:numPr>
          <w:ilvl w:val="0"/>
          <w:numId w:val="29"/>
        </w:numPr>
        <w:jc w:val="both"/>
        <w:rPr>
          <w:b/>
          <w:bCs/>
        </w:rPr>
        <w:pPrChange w:id="697" w:author="Mike Ackerman" w:date="2022-09-29T11:30:00Z">
          <w:pPr>
            <w:pStyle w:val="MHEBody"/>
            <w:numPr>
              <w:numId w:val="29"/>
            </w:numPr>
            <w:spacing w:before="240"/>
            <w:ind w:left="720" w:hanging="360"/>
          </w:pPr>
        </w:pPrChange>
      </w:pPr>
      <w:proofErr w:type="spellStart"/>
      <w:r w:rsidRPr="00D82204">
        <w:rPr>
          <w:b/>
          <w:bCs/>
        </w:rPr>
        <w:t>child_group</w:t>
      </w:r>
      <w:proofErr w:type="spellEnd"/>
      <w:r w:rsidR="001F082C">
        <w:rPr>
          <w:b/>
          <w:bCs/>
        </w:rPr>
        <w:t xml:space="preserve">: </w:t>
      </w:r>
      <w:r w:rsidR="001F082C">
        <w:t>Child argument used to group together individual nodes in complex systems (e.g., Henry’s reach)</w:t>
      </w:r>
    </w:p>
    <w:p w14:paraId="52719AC2" w14:textId="71F1E830" w:rsidR="001B254F" w:rsidRDefault="001B254F" w:rsidP="009C3E36">
      <w:pPr>
        <w:pStyle w:val="MHEBody"/>
        <w:jc w:val="both"/>
        <w:pPrChange w:id="698" w:author="Mike Ackerman" w:date="2022-09-29T11:30:00Z">
          <w:pPr>
            <w:pStyle w:val="MHEBody"/>
          </w:pPr>
        </w:pPrChange>
      </w:pPr>
    </w:p>
    <w:p w14:paraId="68655E70" w14:textId="4AF24A07" w:rsidR="008757E8" w:rsidDel="00277BEB" w:rsidRDefault="008757E8" w:rsidP="009C3E36">
      <w:pPr>
        <w:pStyle w:val="MHEBody"/>
        <w:jc w:val="both"/>
        <w:rPr>
          <w:del w:id="699" w:author="Mike Ackerman" w:date="2022-09-28T14:09:00Z"/>
        </w:rPr>
        <w:pPrChange w:id="700" w:author="Mike Ackerman" w:date="2022-09-29T11:30:00Z">
          <w:pPr>
            <w:pStyle w:val="MHEBody"/>
          </w:pPr>
        </w:pPrChange>
      </w:pPr>
    </w:p>
    <w:p w14:paraId="6165EAB4" w14:textId="705BD0CF" w:rsidR="005A74B3" w:rsidDel="00277BEB" w:rsidRDefault="005A74B3" w:rsidP="009C3E36">
      <w:pPr>
        <w:pStyle w:val="MHEBody"/>
        <w:jc w:val="both"/>
        <w:rPr>
          <w:del w:id="701" w:author="Mike Ackerman" w:date="2022-09-28T14:09:00Z"/>
        </w:rPr>
        <w:pPrChange w:id="702" w:author="Mike Ackerman" w:date="2022-09-29T11:30:00Z">
          <w:pPr>
            <w:pStyle w:val="MHEBody"/>
          </w:pPr>
        </w:pPrChange>
      </w:pPr>
    </w:p>
    <w:p w14:paraId="761B8479" w14:textId="5F523E81" w:rsidR="005A74B3" w:rsidDel="00277BEB" w:rsidRDefault="005A74B3" w:rsidP="009C3E36">
      <w:pPr>
        <w:pStyle w:val="MHEBody"/>
        <w:jc w:val="both"/>
        <w:rPr>
          <w:del w:id="703" w:author="Mike Ackerman" w:date="2022-09-28T14:09:00Z"/>
        </w:rPr>
        <w:pPrChange w:id="704" w:author="Mike Ackerman" w:date="2022-09-29T11:30:00Z">
          <w:pPr>
            <w:pStyle w:val="MHEBody"/>
          </w:pPr>
        </w:pPrChange>
      </w:pPr>
    </w:p>
    <w:p w14:paraId="4B617CED" w14:textId="3F37F95B" w:rsidR="00667B9C" w:rsidRDefault="00F0419E" w:rsidP="009C3E36">
      <w:pPr>
        <w:pStyle w:val="MHEHeading2"/>
        <w:jc w:val="both"/>
        <w:pPrChange w:id="705" w:author="Mike Ackerman" w:date="2022-09-29T11:30:00Z">
          <w:pPr>
            <w:pStyle w:val="MHEHeading2"/>
          </w:pPr>
        </w:pPrChange>
      </w:pPr>
      <w:r>
        <w:t>Running the Scripts</w:t>
      </w:r>
    </w:p>
    <w:p w14:paraId="2639B39B" w14:textId="16D8D265" w:rsidR="001B254F" w:rsidRDefault="00C706C7" w:rsidP="009C3E36">
      <w:pPr>
        <w:pStyle w:val="MHEBody"/>
        <w:numPr>
          <w:ilvl w:val="0"/>
          <w:numId w:val="27"/>
        </w:numPr>
        <w:jc w:val="both"/>
        <w:pPrChange w:id="706" w:author="Mike Ackerman" w:date="2022-09-29T11:30:00Z">
          <w:pPr>
            <w:pStyle w:val="MHEBody"/>
            <w:numPr>
              <w:numId w:val="27"/>
            </w:numPr>
            <w:spacing w:before="240"/>
            <w:ind w:left="720" w:hanging="360"/>
          </w:pPr>
        </w:pPrChange>
      </w:pPr>
      <w:r>
        <w:t xml:space="preserve">In the PITcleanr_lite parent folder, open the “PITcleanr_lite” R project file using R or </w:t>
      </w:r>
      <w:proofErr w:type="spellStart"/>
      <w:r>
        <w:t>Rstudio</w:t>
      </w:r>
      <w:proofErr w:type="spellEnd"/>
      <w:r>
        <w:t>.</w:t>
      </w:r>
    </w:p>
    <w:p w14:paraId="727D0A18" w14:textId="394E31FF" w:rsidR="00C706C7" w:rsidRDefault="00B14C54" w:rsidP="009C3E36">
      <w:pPr>
        <w:pStyle w:val="MHEBody"/>
        <w:numPr>
          <w:ilvl w:val="0"/>
          <w:numId w:val="27"/>
        </w:numPr>
        <w:jc w:val="both"/>
        <w:pPrChange w:id="707" w:author="Mike Ackerman" w:date="2022-09-29T11:30:00Z">
          <w:pPr>
            <w:pStyle w:val="MHEBody"/>
            <w:numPr>
              <w:numId w:val="27"/>
            </w:numPr>
            <w:ind w:left="720" w:hanging="360"/>
          </w:pPr>
        </w:pPrChange>
      </w:pPr>
      <w:r>
        <w:t>Within R, o</w:t>
      </w:r>
      <w:r w:rsidR="00F83814">
        <w:t>pen the “</w:t>
      </w:r>
      <w:proofErr w:type="spellStart"/>
      <w:r w:rsidR="00F83814">
        <w:t>Workflow.r</w:t>
      </w:r>
      <w:proofErr w:type="spellEnd"/>
      <w:r w:rsidR="00F83814">
        <w:t xml:space="preserve">” script located </w:t>
      </w:r>
      <w:r>
        <w:t>with</w:t>
      </w:r>
      <w:r w:rsidR="00F83814">
        <w:t>in the “scripts” folder.</w:t>
      </w:r>
      <w:r>
        <w:t xml:space="preserve"> This can be done by navigating to “File → Open File”, </w:t>
      </w:r>
      <w:proofErr w:type="spellStart"/>
      <w:r>
        <w:t>ctrl+o</w:t>
      </w:r>
      <w:proofErr w:type="spellEnd"/>
      <w:r>
        <w:t xml:space="preserve">, or using the “Files” tab </w:t>
      </w:r>
      <w:r w:rsidR="001F587F">
        <w:t>in</w:t>
      </w:r>
      <w:r>
        <w:t xml:space="preserve"> the</w:t>
      </w:r>
      <w:r w:rsidR="001F587F">
        <w:t xml:space="preserve"> files and help pane</w:t>
      </w:r>
      <w:r>
        <w:t>.</w:t>
      </w:r>
    </w:p>
    <w:p w14:paraId="4E890CFD" w14:textId="524A1145" w:rsidR="00F83814" w:rsidRPr="00192744" w:rsidRDefault="00900809" w:rsidP="009C3E36">
      <w:pPr>
        <w:pStyle w:val="MHEBody"/>
        <w:numPr>
          <w:ilvl w:val="0"/>
          <w:numId w:val="27"/>
        </w:numPr>
        <w:jc w:val="both"/>
        <w:rPr>
          <w:highlight w:val="yellow"/>
        </w:rPr>
        <w:pPrChange w:id="708" w:author="Mike Ackerman" w:date="2022-09-29T11:30:00Z">
          <w:pPr>
            <w:pStyle w:val="MHEBody"/>
            <w:numPr>
              <w:numId w:val="27"/>
            </w:numPr>
            <w:ind w:left="720" w:hanging="360"/>
          </w:pPr>
        </w:pPrChange>
      </w:pPr>
      <w:r w:rsidRPr="00192744">
        <w:rPr>
          <w:highlight w:val="yellow"/>
        </w:rPr>
        <w:t>Highlight the</w:t>
      </w:r>
      <w:r w:rsidR="00617EA7" w:rsidRPr="00192744">
        <w:rPr>
          <w:highlight w:val="yellow"/>
        </w:rPr>
        <w:t xml:space="preserve"> entire</w:t>
      </w:r>
      <w:r w:rsidRPr="00192744">
        <w:rPr>
          <w:highlight w:val="yellow"/>
        </w:rPr>
        <w:t xml:space="preserve"> script and click the “run” button.</w:t>
      </w:r>
    </w:p>
    <w:p w14:paraId="7E857791" w14:textId="105F05B2" w:rsidR="00617EA7" w:rsidRDefault="001240A1" w:rsidP="009C3E36">
      <w:pPr>
        <w:pStyle w:val="MHEBody"/>
        <w:numPr>
          <w:ilvl w:val="1"/>
          <w:numId w:val="27"/>
        </w:numPr>
        <w:jc w:val="both"/>
        <w:pPrChange w:id="709" w:author="Mike Ackerman" w:date="2022-09-29T11:30:00Z">
          <w:pPr>
            <w:pStyle w:val="MHEBody"/>
            <w:numPr>
              <w:ilvl w:val="1"/>
              <w:numId w:val="27"/>
            </w:numPr>
            <w:ind w:left="1440" w:hanging="360"/>
          </w:pPr>
        </w:pPrChange>
      </w:pPr>
      <w:r>
        <w:t xml:space="preserve">Packages listed under the “load packages” will automatically be downloaded from the CRAN repository if they have not been installed. These are required for the script to run. </w:t>
      </w:r>
    </w:p>
    <w:p w14:paraId="286A2C92" w14:textId="3058620E" w:rsidR="0091039B" w:rsidRDefault="0091039B" w:rsidP="009C3E36">
      <w:pPr>
        <w:pStyle w:val="MHEBody"/>
        <w:numPr>
          <w:ilvl w:val="1"/>
          <w:numId w:val="27"/>
        </w:numPr>
        <w:jc w:val="both"/>
        <w:pPrChange w:id="710" w:author="Mike Ackerman" w:date="2022-09-29T11:30:00Z">
          <w:pPr>
            <w:pStyle w:val="MHEBody"/>
            <w:numPr>
              <w:ilvl w:val="1"/>
              <w:numId w:val="27"/>
            </w:numPr>
            <w:ind w:left="1440" w:hanging="360"/>
          </w:pPr>
        </w:pPrChange>
      </w:pPr>
      <w:r>
        <w:rPr>
          <w:b/>
          <w:bCs/>
        </w:rPr>
        <w:t xml:space="preserve">Note: </w:t>
      </w:r>
      <w:r>
        <w:t>Some function arguments can be modified for different types of outputs</w:t>
      </w:r>
    </w:p>
    <w:p w14:paraId="49B67912" w14:textId="4900BF87" w:rsidR="0091039B" w:rsidRPr="0091039B" w:rsidRDefault="0091039B" w:rsidP="009C3E36">
      <w:pPr>
        <w:pStyle w:val="MHEBody"/>
        <w:numPr>
          <w:ilvl w:val="2"/>
          <w:numId w:val="27"/>
        </w:numPr>
        <w:ind w:left="2880" w:hanging="900"/>
        <w:jc w:val="both"/>
        <w:pPrChange w:id="711" w:author="Mike Ackerman" w:date="2022-09-29T11:30:00Z">
          <w:pPr>
            <w:pStyle w:val="MHEBody"/>
            <w:numPr>
              <w:ilvl w:val="2"/>
              <w:numId w:val="27"/>
            </w:numPr>
            <w:ind w:left="2880" w:hanging="900"/>
          </w:pPr>
        </w:pPrChange>
      </w:pPr>
      <w:proofErr w:type="spellStart"/>
      <w:proofErr w:type="gramStart"/>
      <w:r>
        <w:rPr>
          <w:b/>
          <w:bCs/>
        </w:rPr>
        <w:t>AddDirection</w:t>
      </w:r>
      <w:r w:rsidR="00AE4349">
        <w:rPr>
          <w:b/>
          <w:bCs/>
        </w:rPr>
        <w:t>Wrap</w:t>
      </w:r>
      <w:proofErr w:type="spellEnd"/>
      <w:r>
        <w:rPr>
          <w:b/>
          <w:bCs/>
        </w:rPr>
        <w:t>(</w:t>
      </w:r>
      <w:proofErr w:type="gramEnd"/>
      <w:r>
        <w:rPr>
          <w:b/>
          <w:bCs/>
        </w:rPr>
        <w:t>)</w:t>
      </w:r>
    </w:p>
    <w:p w14:paraId="5713C723" w14:textId="4298A24F" w:rsidR="0091039B" w:rsidRDefault="0091039B" w:rsidP="009C3E36">
      <w:pPr>
        <w:pStyle w:val="MHEBody"/>
        <w:numPr>
          <w:ilvl w:val="3"/>
          <w:numId w:val="27"/>
        </w:numPr>
        <w:jc w:val="both"/>
        <w:pPrChange w:id="712" w:author="Mike Ackerman" w:date="2022-09-29T11:30:00Z">
          <w:pPr>
            <w:pStyle w:val="MHEBody"/>
            <w:numPr>
              <w:ilvl w:val="3"/>
              <w:numId w:val="27"/>
            </w:numPr>
            <w:ind w:left="2880" w:hanging="360"/>
          </w:pPr>
        </w:pPrChange>
      </w:pPr>
      <w:proofErr w:type="spellStart"/>
      <w:r>
        <w:t>group_nodes</w:t>
      </w:r>
      <w:proofErr w:type="spellEnd"/>
      <w:r>
        <w:t xml:space="preserve"> = T will use the “</w:t>
      </w:r>
      <w:proofErr w:type="spellStart"/>
      <w:r>
        <w:t>parent_group</w:t>
      </w:r>
      <w:proofErr w:type="spellEnd"/>
      <w:r>
        <w:t>” and “</w:t>
      </w:r>
      <w:proofErr w:type="spellStart"/>
      <w:r>
        <w:t>child_group</w:t>
      </w:r>
      <w:proofErr w:type="spellEnd"/>
      <w:r>
        <w:t>” columns from “node_direction.csv” instead of individual nodes</w:t>
      </w:r>
    </w:p>
    <w:p w14:paraId="2113C979" w14:textId="2B117C13" w:rsidR="0091039B" w:rsidRDefault="0091039B" w:rsidP="009C3E36">
      <w:pPr>
        <w:pStyle w:val="MHEBody"/>
        <w:numPr>
          <w:ilvl w:val="3"/>
          <w:numId w:val="27"/>
        </w:numPr>
        <w:jc w:val="both"/>
        <w:pPrChange w:id="713" w:author="Mike Ackerman" w:date="2022-09-29T11:30:00Z">
          <w:pPr>
            <w:pStyle w:val="MHEBody"/>
            <w:numPr>
              <w:ilvl w:val="3"/>
              <w:numId w:val="27"/>
            </w:numPr>
            <w:ind w:left="2880" w:hanging="360"/>
          </w:pPr>
        </w:pPrChange>
      </w:pPr>
      <w:proofErr w:type="spellStart"/>
      <w:r>
        <w:t>build_diagram</w:t>
      </w:r>
      <w:proofErr w:type="spellEnd"/>
      <w:r>
        <w:t xml:space="preserve"> = T will output a directionality diagram located in “output/figures”</w:t>
      </w:r>
    </w:p>
    <w:p w14:paraId="58D1B4DA" w14:textId="65D7AD6B" w:rsidR="0091039B" w:rsidRDefault="0091039B" w:rsidP="009C3E36">
      <w:pPr>
        <w:pStyle w:val="MHEBody"/>
        <w:numPr>
          <w:ilvl w:val="3"/>
          <w:numId w:val="27"/>
        </w:numPr>
        <w:jc w:val="both"/>
        <w:pPrChange w:id="714" w:author="Mike Ackerman" w:date="2022-09-29T11:30:00Z">
          <w:pPr>
            <w:pStyle w:val="MHEBody"/>
            <w:numPr>
              <w:ilvl w:val="3"/>
              <w:numId w:val="27"/>
            </w:numPr>
            <w:ind w:left="2880" w:hanging="360"/>
          </w:pPr>
        </w:pPrChange>
      </w:pPr>
      <w:proofErr w:type="spellStart"/>
      <w:r>
        <w:t>generate_map</w:t>
      </w:r>
      <w:proofErr w:type="spellEnd"/>
      <w:r>
        <w:t xml:space="preserve"> = T will generate a map of detection nodes using downloaded NHD flowlines</w:t>
      </w:r>
    </w:p>
    <w:p w14:paraId="7BBF6406" w14:textId="23BEACCB" w:rsidR="0091039B" w:rsidRDefault="0091039B" w:rsidP="009C3E36">
      <w:pPr>
        <w:pStyle w:val="MHEBody"/>
        <w:numPr>
          <w:ilvl w:val="3"/>
          <w:numId w:val="27"/>
        </w:numPr>
        <w:jc w:val="both"/>
        <w:pPrChange w:id="715" w:author="Mike Ackerman" w:date="2022-09-29T11:30:00Z">
          <w:pPr>
            <w:pStyle w:val="MHEBody"/>
            <w:numPr>
              <w:ilvl w:val="3"/>
              <w:numId w:val="27"/>
            </w:numPr>
            <w:ind w:left="2880" w:hanging="360"/>
          </w:pPr>
        </w:pPrChange>
      </w:pPr>
      <w:proofErr w:type="spellStart"/>
      <w:r>
        <w:t>downstream_site</w:t>
      </w:r>
      <w:proofErr w:type="spellEnd"/>
      <w:r>
        <w:t xml:space="preserve"> states the furthest downstream site to map when “</w:t>
      </w:r>
      <w:proofErr w:type="spellStart"/>
      <w:r>
        <w:t>generate_map</w:t>
      </w:r>
      <w:proofErr w:type="spellEnd"/>
      <w:r>
        <w:t xml:space="preserve"> = T”</w:t>
      </w:r>
    </w:p>
    <w:p w14:paraId="64F7B0A6" w14:textId="5F616C06" w:rsidR="0091039B" w:rsidRDefault="005A74B3" w:rsidP="009C3E36">
      <w:pPr>
        <w:pStyle w:val="MHEBody"/>
        <w:numPr>
          <w:ilvl w:val="3"/>
          <w:numId w:val="27"/>
        </w:numPr>
        <w:jc w:val="both"/>
        <w:pPrChange w:id="716" w:author="Mike Ackerman" w:date="2022-09-29T11:30:00Z">
          <w:pPr>
            <w:pStyle w:val="MHEBody"/>
            <w:numPr>
              <w:ilvl w:val="3"/>
              <w:numId w:val="27"/>
            </w:numPr>
            <w:ind w:left="2880" w:hanging="360"/>
          </w:pPr>
        </w:pPrChange>
      </w:pPr>
      <w:r>
        <w:lastRenderedPageBreak/>
        <w:t>The “direction” argument states the direction of fish movement. direction = ‘d’ is for downstream fish movement (</w:t>
      </w:r>
      <w:proofErr w:type="gramStart"/>
      <w:r>
        <w:t>i.e.</w:t>
      </w:r>
      <w:proofErr w:type="gramEnd"/>
      <w:r>
        <w:t xml:space="preserve"> outmigration) and direction = ‘u’ is for upstream migration (i.e. adult returns)</w:t>
      </w:r>
    </w:p>
    <w:p w14:paraId="69FB6970" w14:textId="5358153E" w:rsidR="00900809" w:rsidRDefault="00900809" w:rsidP="009C3E36">
      <w:pPr>
        <w:pStyle w:val="MHEBody"/>
        <w:numPr>
          <w:ilvl w:val="0"/>
          <w:numId w:val="27"/>
        </w:numPr>
        <w:jc w:val="both"/>
        <w:pPrChange w:id="717" w:author="Mike Ackerman" w:date="2022-09-29T11:30:00Z">
          <w:pPr>
            <w:pStyle w:val="MHEBody"/>
            <w:numPr>
              <w:numId w:val="27"/>
            </w:numPr>
            <w:ind w:left="720" w:hanging="360"/>
          </w:pPr>
        </w:pPrChange>
      </w:pPr>
      <w:r>
        <w:t xml:space="preserve">This will output </w:t>
      </w:r>
      <w:r w:rsidR="00E7161B">
        <w:t>three</w:t>
      </w:r>
      <w:r>
        <w:t xml:space="preserve"> .csv files with cleaned </w:t>
      </w:r>
      <w:r w:rsidR="00BC0A1E">
        <w:t>tag observation data</w:t>
      </w:r>
      <w:r w:rsidR="00E7161B">
        <w:t>, and a fourth optional .csv with the final paths for all detected fish</w:t>
      </w:r>
      <w:r w:rsidR="00364007">
        <w:t xml:space="preserve">. These </w:t>
      </w:r>
      <w:proofErr w:type="gramStart"/>
      <w:r w:rsidR="00364007">
        <w:t>are located in</w:t>
      </w:r>
      <w:proofErr w:type="gramEnd"/>
      <w:r w:rsidR="00364007">
        <w:t xml:space="preserve"> the “output” folder.</w:t>
      </w:r>
    </w:p>
    <w:p w14:paraId="726B9856" w14:textId="3A9E2CDD" w:rsidR="00BC0A1E" w:rsidRDefault="00BC0A1E" w:rsidP="009C3E36">
      <w:pPr>
        <w:pStyle w:val="MHEBody"/>
        <w:numPr>
          <w:ilvl w:val="1"/>
          <w:numId w:val="27"/>
        </w:numPr>
        <w:jc w:val="both"/>
        <w:pPrChange w:id="718" w:author="Mike Ackerman" w:date="2022-09-29T11:30:00Z">
          <w:pPr>
            <w:pStyle w:val="MHEBody"/>
            <w:numPr>
              <w:ilvl w:val="1"/>
              <w:numId w:val="27"/>
            </w:numPr>
            <w:ind w:left="1440" w:hanging="360"/>
          </w:pPr>
        </w:pPrChange>
      </w:pPr>
      <w:commentRangeStart w:id="719"/>
      <w:r>
        <w:t>“TagObs_Compressed_YY-MM-DD.csv” contains cleaned and compressed tag observation data. Each row describes the number and duration of observations for a single tag at one array.</w:t>
      </w:r>
    </w:p>
    <w:p w14:paraId="612BDE65" w14:textId="28B7DCF2" w:rsidR="00A14102" w:rsidRDefault="00A14102" w:rsidP="009C3E36">
      <w:pPr>
        <w:pStyle w:val="MHEBody"/>
        <w:numPr>
          <w:ilvl w:val="1"/>
          <w:numId w:val="27"/>
        </w:numPr>
        <w:jc w:val="both"/>
        <w:pPrChange w:id="720" w:author="Mike Ackerman" w:date="2022-09-29T11:30:00Z">
          <w:pPr>
            <w:pStyle w:val="MHEBody"/>
            <w:numPr>
              <w:ilvl w:val="1"/>
              <w:numId w:val="27"/>
            </w:numPr>
            <w:ind w:left="1440" w:hanging="360"/>
          </w:pPr>
        </w:pPrChange>
      </w:pPr>
      <w:r>
        <w:t>“TagObs_Wide_YY-MM-DD.csv” summarizes compressed tag observation data and pivots it wide. Each row is a unique tag and the associated number of detections at all observation sites.</w:t>
      </w:r>
    </w:p>
    <w:p w14:paraId="5E2192B7" w14:textId="087BCF0E" w:rsidR="00E7161B" w:rsidRDefault="00BC0A1E" w:rsidP="009C3E36">
      <w:pPr>
        <w:pStyle w:val="MHEBody"/>
        <w:numPr>
          <w:ilvl w:val="1"/>
          <w:numId w:val="27"/>
        </w:numPr>
        <w:jc w:val="both"/>
        <w:pPrChange w:id="721" w:author="Mike Ackerman" w:date="2022-09-29T11:30:00Z">
          <w:pPr>
            <w:pStyle w:val="MHEBody"/>
            <w:numPr>
              <w:ilvl w:val="1"/>
              <w:numId w:val="27"/>
            </w:numPr>
            <w:ind w:left="1440" w:hanging="360"/>
          </w:pPr>
        </w:pPrChange>
      </w:pPr>
      <w:r>
        <w:t>“TagObs_Directionality_YY-MM-DD.csv” contains</w:t>
      </w:r>
      <w:r w:rsidR="002C43E8">
        <w:t xml:space="preserve"> tag records with associated movement direction. Observations are limited to arrays/nodes are listed in the “input/metadata/node_direction.csv” configuration file.</w:t>
      </w:r>
      <w:commentRangeEnd w:id="719"/>
      <w:r w:rsidR="00BE5BC6">
        <w:rPr>
          <w:rStyle w:val="CommentReference"/>
          <w:rFonts w:cstheme="minorBidi"/>
        </w:rPr>
        <w:commentReference w:id="719"/>
      </w:r>
    </w:p>
    <w:p w14:paraId="3ADA6603" w14:textId="329E27D6" w:rsidR="003F1703" w:rsidRDefault="00E7161B" w:rsidP="009C3E36">
      <w:pPr>
        <w:pStyle w:val="MHEBody"/>
        <w:numPr>
          <w:ilvl w:val="0"/>
          <w:numId w:val="27"/>
        </w:numPr>
        <w:jc w:val="both"/>
        <w:pPrChange w:id="722" w:author="Mike Ackerman" w:date="2022-09-29T11:30:00Z">
          <w:pPr>
            <w:pStyle w:val="MHEBody"/>
            <w:numPr>
              <w:numId w:val="27"/>
            </w:numPr>
            <w:ind w:left="720" w:hanging="360"/>
          </w:pPr>
        </w:pPrChange>
      </w:pPr>
      <w:r>
        <w:rPr>
          <w:b/>
          <w:bCs/>
        </w:rPr>
        <w:t xml:space="preserve">Optional: </w:t>
      </w:r>
      <w:r w:rsidR="003F1703">
        <w:t>There is a code chunk following the primary workflow that subsets the “</w:t>
      </w:r>
      <w:proofErr w:type="spellStart"/>
      <w:r w:rsidR="003F1703">
        <w:t>TagObs_Directionality</w:t>
      </w:r>
      <w:proofErr w:type="spellEnd"/>
      <w:r w:rsidR="003F1703">
        <w:t>” dataset to the final detections for each tag and writes it to “TagObs_FinalPaths_YY-MM-DD.csv”. This provides the complete detection path for each fish through nodes specified in the “</w:t>
      </w:r>
      <w:proofErr w:type="spellStart"/>
      <w:r w:rsidR="003F1703">
        <w:t>node_direction</w:t>
      </w:r>
      <w:proofErr w:type="spellEnd"/>
      <w:r w:rsidR="003F1703">
        <w:t>” file.</w:t>
      </w:r>
    </w:p>
    <w:p w14:paraId="2FA7DA6B" w14:textId="55730593" w:rsidR="00BF1FC7" w:rsidRDefault="00BF1FC7" w:rsidP="009C3E36">
      <w:pPr>
        <w:pStyle w:val="MHEBody"/>
        <w:jc w:val="both"/>
        <w:pPrChange w:id="723" w:author="Mike Ackerman" w:date="2022-09-29T11:30:00Z">
          <w:pPr>
            <w:pStyle w:val="MHEBody"/>
          </w:pPr>
        </w:pPrChange>
      </w:pPr>
    </w:p>
    <w:p w14:paraId="38A9B5EA" w14:textId="509CC713" w:rsidR="00BF1FC7" w:rsidRDefault="00EE749F" w:rsidP="009C3E36">
      <w:pPr>
        <w:pStyle w:val="MHEHeading2"/>
        <w:jc w:val="both"/>
        <w:pPrChange w:id="724" w:author="Mike Ackerman" w:date="2022-09-29T11:30:00Z">
          <w:pPr>
            <w:pStyle w:val="MHEHeading2"/>
          </w:pPr>
        </w:pPrChange>
      </w:pPr>
      <w:r>
        <w:t xml:space="preserve">Data </w:t>
      </w:r>
      <w:r w:rsidR="00BF1FC7">
        <w:t>Interpretation</w:t>
      </w:r>
    </w:p>
    <w:p w14:paraId="4D9D3618" w14:textId="7AE7949B" w:rsidR="00F20265" w:rsidRDefault="00202435" w:rsidP="009C3E36">
      <w:pPr>
        <w:pStyle w:val="MHEHeading3"/>
        <w:jc w:val="both"/>
        <w:pPrChange w:id="725" w:author="Mike Ackerman" w:date="2022-09-29T11:30:00Z">
          <w:pPr>
            <w:pStyle w:val="MHEHeading3"/>
          </w:pPr>
        </w:pPrChange>
      </w:pPr>
      <w:r>
        <w:t>“TagObs_Compressed_YY-MM-DD.csv”</w:t>
      </w:r>
    </w:p>
    <w:p w14:paraId="213D05B5" w14:textId="5EB7F954" w:rsidR="00202435" w:rsidRPr="00F45081" w:rsidRDefault="00EE749F" w:rsidP="009C3E36">
      <w:pPr>
        <w:pStyle w:val="MHEBody"/>
        <w:jc w:val="both"/>
        <w:pPrChange w:id="726" w:author="Mike Ackerman" w:date="2022-09-29T11:30:00Z">
          <w:pPr>
            <w:pStyle w:val="MHEBody"/>
          </w:pPr>
        </w:pPrChange>
      </w:pPr>
      <w:r>
        <w:t xml:space="preserve">This </w:t>
      </w:r>
      <w:r w:rsidR="001B3F2C">
        <w:t>file</w:t>
      </w:r>
      <w:r>
        <w:t xml:space="preserve"> contains all tag observation data</w:t>
      </w:r>
      <w:r w:rsidR="00392772">
        <w:t>. Each record is the number and duration of observations for a single tag at one node. For example, the</w:t>
      </w:r>
      <w:r w:rsidR="0079751C">
        <w:t xml:space="preserve"> first</w:t>
      </w:r>
      <w:r w:rsidR="00392772">
        <w:t xml:space="preserve"> record below reads as:</w:t>
      </w:r>
      <w:r w:rsidR="00E17C3D">
        <w:t xml:space="preserve"> The first observation</w:t>
      </w:r>
      <w:r w:rsidR="00202D13">
        <w:t xml:space="preserve"> (slot = 1)</w:t>
      </w:r>
      <w:r w:rsidR="00E17C3D">
        <w:t xml:space="preserve"> </w:t>
      </w:r>
      <w:r w:rsidR="00202D13">
        <w:t>for</w:t>
      </w:r>
      <w:r w:rsidR="00E17C3D">
        <w:t xml:space="preserve"> tag</w:t>
      </w:r>
      <w:r w:rsidR="00202D13">
        <w:t xml:space="preserve"> “384.1B7971C0BE”</w:t>
      </w:r>
      <w:r w:rsidR="00E17C3D">
        <w:t xml:space="preserve"> was at </w:t>
      </w:r>
      <w:r w:rsidR="00392772">
        <w:t xml:space="preserve">node </w:t>
      </w:r>
      <w:r w:rsidR="00E17C3D">
        <w:t>LRW. There were 3 detections</w:t>
      </w:r>
      <w:r w:rsidR="00392772">
        <w:t xml:space="preserve"> </w:t>
      </w:r>
      <w:r w:rsidR="00202D13">
        <w:t>from</w:t>
      </w:r>
      <w:r w:rsidR="00392772">
        <w:t xml:space="preserve"> </w:t>
      </w:r>
      <w:r w:rsidR="0079751C">
        <w:t>2022-</w:t>
      </w:r>
      <w:r w:rsidR="00E17C3D">
        <w:t>05</w:t>
      </w:r>
      <w:r w:rsidR="00392772">
        <w:t>-</w:t>
      </w:r>
      <w:r w:rsidR="00E17C3D">
        <w:t>05</w:t>
      </w:r>
      <w:r w:rsidR="00392772">
        <w:t xml:space="preserve"> </w:t>
      </w:r>
      <w:r w:rsidR="00E17C3D">
        <w:t>at 17:52:10</w:t>
      </w:r>
      <w:r w:rsidR="00392772">
        <w:t xml:space="preserve">Z </w:t>
      </w:r>
      <w:r w:rsidR="00202D13">
        <w:t>to</w:t>
      </w:r>
      <w:r w:rsidR="00E17C3D">
        <w:t xml:space="preserve"> 2022-05-26 at 17:09:18Z </w:t>
      </w:r>
      <w:r w:rsidR="0079751C">
        <w:t xml:space="preserve">(which is </w:t>
      </w:r>
      <w:r w:rsidR="00E17C3D">
        <w:t>1,811,828</w:t>
      </w:r>
      <w:r w:rsidR="0079751C">
        <w:t xml:space="preserve"> seconds)</w:t>
      </w:r>
      <w:r w:rsidR="00E17C3D">
        <w:t>. Then</w:t>
      </w:r>
      <w:r w:rsidR="0079751C">
        <w:t>,</w:t>
      </w:r>
      <w:r w:rsidR="00E17C3D">
        <w:t xml:space="preserve"> the </w:t>
      </w:r>
      <w:r w:rsidR="00202D13">
        <w:t>second node that the fish was detected at</w:t>
      </w:r>
      <w:r w:rsidR="00E17C3D">
        <w:t xml:space="preserve"> was EVU</w:t>
      </w:r>
      <w:r w:rsidR="00202D13">
        <w:t xml:space="preserve"> (slot = 2)</w:t>
      </w:r>
      <w:r w:rsidR="00E17C3D">
        <w:t>.</w:t>
      </w:r>
      <w:r w:rsidR="0079751C">
        <w:t xml:space="preserve"> </w:t>
      </w:r>
      <w:r w:rsidR="006E7068">
        <w:t xml:space="preserve">The amount of time that elapsed </w:t>
      </w:r>
      <w:r w:rsidR="00202D13">
        <w:t>between</w:t>
      </w:r>
      <w:r w:rsidR="006E7068">
        <w:t xml:space="preserve"> the </w:t>
      </w:r>
      <w:r w:rsidR="00202D13">
        <w:t>final</w:t>
      </w:r>
      <w:r w:rsidR="00F45081">
        <w:t xml:space="preserve"> detection</w:t>
      </w:r>
      <w:r w:rsidR="0079751C">
        <w:t xml:space="preserve"> </w:t>
      </w:r>
      <w:r w:rsidR="00E17C3D">
        <w:t>at LRW</w:t>
      </w:r>
      <w:r w:rsidR="00202D13">
        <w:t xml:space="preserve"> and first detection at EVU</w:t>
      </w:r>
      <w:r w:rsidR="0079751C">
        <w:t xml:space="preserve"> was 9,466 hours (or 34,080,647 seconds). </w:t>
      </w:r>
      <w:r w:rsidR="00F45081">
        <w:t xml:space="preserve">As default, each detection of a unique tag at a new node is given a “slot”. In the example below, the fish was first detected at LRW, so this set of 3 detections at LRW is assigned slot #1. Next, the fish went to EVU for 5 detections, which is assigned slot #2. If the fish </w:t>
      </w:r>
      <w:r w:rsidR="00953E1B">
        <w:t>was detected at</w:t>
      </w:r>
      <w:r w:rsidR="00F45081">
        <w:t xml:space="preserve"> LRW </w:t>
      </w:r>
      <w:r w:rsidR="00F45081">
        <w:rPr>
          <w:b/>
          <w:bCs/>
        </w:rPr>
        <w:t>after</w:t>
      </w:r>
      <w:r w:rsidR="00F45081">
        <w:t xml:space="preserve"> </w:t>
      </w:r>
      <w:r w:rsidR="00953E1B">
        <w:t>the 5 detections</w:t>
      </w:r>
      <w:r w:rsidR="004A6CA9">
        <w:t xml:space="preserve"> at EVU, then the next set of LRW detections would </w:t>
      </w:r>
      <w:r w:rsidR="00953E1B">
        <w:t xml:space="preserve">get a new row and have </w:t>
      </w:r>
      <w:r w:rsidR="004A6CA9">
        <w:t>slot #</w:t>
      </w:r>
      <w:r w:rsidR="006E7068">
        <w:t>3</w:t>
      </w:r>
      <w:r w:rsidR="004A6CA9">
        <w:t>.</w:t>
      </w:r>
      <w:r w:rsidR="00F45081">
        <w:t xml:space="preserve"> </w:t>
      </w:r>
    </w:p>
    <w:p w14:paraId="43C6AE1B" w14:textId="34243564" w:rsidR="00202435" w:rsidRDefault="00202D13" w:rsidP="009C3E36">
      <w:pPr>
        <w:pStyle w:val="MHEBody"/>
        <w:jc w:val="both"/>
        <w:pPrChange w:id="727" w:author="Mike Ackerman" w:date="2022-09-29T11:30:00Z">
          <w:pPr>
            <w:pStyle w:val="MHEBody"/>
          </w:pPr>
        </w:pPrChange>
      </w:pPr>
      <w:r>
        <w:rPr>
          <w:noProof/>
        </w:rPr>
        <w:drawing>
          <wp:inline distT="0" distB="0" distL="0" distR="0" wp14:anchorId="6C210987" wp14:editId="2E833130">
            <wp:extent cx="5943600" cy="328295"/>
            <wp:effectExtent l="19050" t="19050" r="19050" b="146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328295"/>
                    </a:xfrm>
                    <a:prstGeom prst="rect">
                      <a:avLst/>
                    </a:prstGeom>
                    <a:ln>
                      <a:solidFill>
                        <a:schemeClr val="tx1"/>
                      </a:solidFill>
                    </a:ln>
                  </pic:spPr>
                </pic:pic>
              </a:graphicData>
            </a:graphic>
          </wp:inline>
        </w:drawing>
      </w:r>
    </w:p>
    <w:p w14:paraId="4BA70AF5" w14:textId="77777777" w:rsidR="00392772" w:rsidRDefault="00392772" w:rsidP="009C3E36">
      <w:pPr>
        <w:pStyle w:val="MHEBody"/>
        <w:jc w:val="both"/>
        <w:pPrChange w:id="728" w:author="Mike Ackerman" w:date="2022-09-29T11:30:00Z">
          <w:pPr>
            <w:pStyle w:val="MHEBody"/>
          </w:pPr>
        </w:pPrChange>
      </w:pPr>
    </w:p>
    <w:p w14:paraId="2703E046" w14:textId="27AEF614" w:rsidR="00202435" w:rsidRDefault="00202435" w:rsidP="009C3E36">
      <w:pPr>
        <w:pStyle w:val="MHEHeading3"/>
        <w:jc w:val="both"/>
        <w:pPrChange w:id="729" w:author="Mike Ackerman" w:date="2022-09-29T11:30:00Z">
          <w:pPr>
            <w:pStyle w:val="MHEHeading3"/>
          </w:pPr>
        </w:pPrChange>
      </w:pPr>
      <w:r>
        <w:t>“TagObs_Wide_YY-MM-DD.csv”</w:t>
      </w:r>
    </w:p>
    <w:p w14:paraId="07CFA4C7" w14:textId="659AE8A1" w:rsidR="00202435" w:rsidRDefault="00202D13" w:rsidP="009C3E36">
      <w:pPr>
        <w:pStyle w:val="MHEBody"/>
        <w:jc w:val="both"/>
        <w:pPrChange w:id="730" w:author="Mike Ackerman" w:date="2022-09-29T11:30:00Z">
          <w:pPr>
            <w:pStyle w:val="MHEBody"/>
          </w:pPr>
        </w:pPrChange>
      </w:pPr>
      <w:r>
        <w:t xml:space="preserve">This </w:t>
      </w:r>
      <w:r w:rsidR="001B3F2C">
        <w:t>file</w:t>
      </w:r>
      <w:r>
        <w:t xml:space="preserve"> takes the </w:t>
      </w:r>
      <w:r w:rsidR="00E914D3">
        <w:t xml:space="preserve">nodes and number of detections </w:t>
      </w:r>
      <w:r>
        <w:t xml:space="preserve">from the “compressed” file and </w:t>
      </w:r>
      <w:r w:rsidR="00E914D3">
        <w:t>pivots it wide. Here, each row describes the number of detections that the tag had at all nodes.</w:t>
      </w:r>
      <w:r w:rsidR="00C323F3">
        <w:t xml:space="preserve"> In the example </w:t>
      </w:r>
      <w:r w:rsidR="00C323F3">
        <w:lastRenderedPageBreak/>
        <w:t>below, tag “3DD.003D57FB85” was detected 1 time at HYC, 2 times at LRW, 7 at SRSC1, 1 at HRSC6, and so on.</w:t>
      </w:r>
    </w:p>
    <w:p w14:paraId="08B3FBF4" w14:textId="5A7615C9" w:rsidR="00C323F3" w:rsidRDefault="00C323F3" w:rsidP="009C3E36">
      <w:pPr>
        <w:pStyle w:val="MHEBody"/>
        <w:jc w:val="both"/>
        <w:pPrChange w:id="731" w:author="Mike Ackerman" w:date="2022-09-29T11:30:00Z">
          <w:pPr>
            <w:pStyle w:val="MHEBody"/>
          </w:pPr>
        </w:pPrChange>
      </w:pPr>
      <w:r>
        <w:rPr>
          <w:noProof/>
        </w:rPr>
        <w:drawing>
          <wp:inline distT="0" distB="0" distL="0" distR="0" wp14:anchorId="7F2EB07C" wp14:editId="420526DC">
            <wp:extent cx="5943600" cy="193040"/>
            <wp:effectExtent l="19050" t="19050" r="19050" b="165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93040"/>
                    </a:xfrm>
                    <a:prstGeom prst="rect">
                      <a:avLst/>
                    </a:prstGeom>
                    <a:ln>
                      <a:solidFill>
                        <a:schemeClr val="tx1"/>
                      </a:solidFill>
                    </a:ln>
                  </pic:spPr>
                </pic:pic>
              </a:graphicData>
            </a:graphic>
          </wp:inline>
        </w:drawing>
      </w:r>
    </w:p>
    <w:p w14:paraId="3EAE8A2B" w14:textId="48F76452" w:rsidR="00E914D3" w:rsidRDefault="00E914D3" w:rsidP="009C3E36">
      <w:pPr>
        <w:pStyle w:val="MHEBody"/>
        <w:jc w:val="both"/>
        <w:pPrChange w:id="732" w:author="Mike Ackerman" w:date="2022-09-29T11:30:00Z">
          <w:pPr>
            <w:pStyle w:val="MHEBody"/>
          </w:pPr>
        </w:pPrChange>
      </w:pPr>
    </w:p>
    <w:p w14:paraId="55D06951" w14:textId="77777777" w:rsidR="00E914D3" w:rsidRPr="00202435" w:rsidRDefault="00E914D3" w:rsidP="009C3E36">
      <w:pPr>
        <w:pStyle w:val="MHEBody"/>
        <w:jc w:val="both"/>
        <w:pPrChange w:id="733" w:author="Mike Ackerman" w:date="2022-09-29T11:30:00Z">
          <w:pPr>
            <w:pStyle w:val="MHEBody"/>
          </w:pPr>
        </w:pPrChange>
      </w:pPr>
    </w:p>
    <w:p w14:paraId="2A41478C" w14:textId="786AFEC1" w:rsidR="00F20265" w:rsidRDefault="00202435" w:rsidP="009C3E36">
      <w:pPr>
        <w:pStyle w:val="MHEHeading3"/>
        <w:jc w:val="both"/>
        <w:pPrChange w:id="734" w:author="Mike Ackerman" w:date="2022-09-29T11:30:00Z">
          <w:pPr>
            <w:pStyle w:val="MHEHeading3"/>
          </w:pPr>
        </w:pPrChange>
      </w:pPr>
      <w:r>
        <w:t>“TagObs_Directionality_YY-MM-DD.csv”</w:t>
      </w:r>
    </w:p>
    <w:p w14:paraId="5D8E19EC" w14:textId="2EA39A76" w:rsidR="00D15695" w:rsidRDefault="001B3F2C" w:rsidP="009C3E36">
      <w:pPr>
        <w:pStyle w:val="MHEBody"/>
        <w:jc w:val="both"/>
        <w:pPrChange w:id="735" w:author="Mike Ackerman" w:date="2022-09-29T11:30:00Z">
          <w:pPr>
            <w:pStyle w:val="MHEBody"/>
          </w:pPr>
        </w:pPrChange>
      </w:pPr>
      <w:r>
        <w:t>This file uses the “</w:t>
      </w:r>
      <w:proofErr w:type="spellStart"/>
      <w:r>
        <w:t>node_direction</w:t>
      </w:r>
      <w:proofErr w:type="spellEnd"/>
      <w:r>
        <w:t>” metadata file to estimate fish movement.</w:t>
      </w:r>
      <w:r w:rsidR="00336534">
        <w:t xml:space="preserve"> Like the “compressed” data, each record contains the number and duration for a set of detections at a node. “path” and “direction” columns are </w:t>
      </w:r>
      <w:r w:rsidR="00735A6B">
        <w:t xml:space="preserve">also </w:t>
      </w:r>
      <w:r w:rsidR="00336534">
        <w:t>added. In</w:t>
      </w:r>
      <w:r w:rsidR="00893360">
        <w:t xml:space="preserve"> the case that node locations were grouped</w:t>
      </w:r>
      <w:r w:rsidR="00D15695">
        <w:t xml:space="preserve"> when adding directionality, a “</w:t>
      </w:r>
      <w:proofErr w:type="spellStart"/>
      <w:r w:rsidR="00D15695">
        <w:t>node_id</w:t>
      </w:r>
      <w:proofErr w:type="spellEnd"/>
      <w:r w:rsidR="00D15695">
        <w:t>” column is also present to detail the specific node where the fish was detected. In the “direction” column</w:t>
      </w:r>
      <w:r w:rsidR="00AC526D">
        <w:t xml:space="preserve"> </w:t>
      </w:r>
      <w:r w:rsidR="00D15695">
        <w:t xml:space="preserve">there are </w:t>
      </w:r>
      <w:r w:rsidR="00AC526D">
        <w:t xml:space="preserve">1 of </w:t>
      </w:r>
      <w:r w:rsidR="00D15695">
        <w:t>5 possible values</w:t>
      </w:r>
      <w:r w:rsidR="00AC526D">
        <w:t>, depending on the previous node where the fish was detected</w:t>
      </w:r>
      <w:r w:rsidR="00D15695">
        <w:t>:</w:t>
      </w:r>
    </w:p>
    <w:p w14:paraId="3BBC23EE" w14:textId="46F67E0D" w:rsidR="00E7161B" w:rsidRPr="00D15695" w:rsidRDefault="00D15695" w:rsidP="009C3E36">
      <w:pPr>
        <w:pStyle w:val="MHEBody"/>
        <w:numPr>
          <w:ilvl w:val="0"/>
          <w:numId w:val="30"/>
        </w:numPr>
        <w:jc w:val="both"/>
        <w:pPrChange w:id="736" w:author="Mike Ackerman" w:date="2022-09-29T11:30:00Z">
          <w:pPr>
            <w:pStyle w:val="MHEBody"/>
            <w:numPr>
              <w:numId w:val="30"/>
            </w:numPr>
            <w:ind w:left="785" w:hanging="360"/>
          </w:pPr>
        </w:pPrChange>
      </w:pPr>
      <w:r>
        <w:rPr>
          <w:b/>
          <w:bCs/>
        </w:rPr>
        <w:t>Start:</w:t>
      </w:r>
      <w:r w:rsidR="00342A3E">
        <w:rPr>
          <w:b/>
          <w:bCs/>
        </w:rPr>
        <w:t xml:space="preserve"> </w:t>
      </w:r>
      <w:r w:rsidR="00342A3E">
        <w:t>The first observation of the fish within the zone designated by the “</w:t>
      </w:r>
      <w:proofErr w:type="spellStart"/>
      <w:r w:rsidR="00342A3E">
        <w:t>node_direction</w:t>
      </w:r>
      <w:proofErr w:type="spellEnd"/>
      <w:r w:rsidR="00342A3E">
        <w:t>” file.</w:t>
      </w:r>
    </w:p>
    <w:p w14:paraId="3F758DC5" w14:textId="31FDA59B" w:rsidR="00D15695" w:rsidRPr="00D15695" w:rsidRDefault="00D15695" w:rsidP="009C3E36">
      <w:pPr>
        <w:pStyle w:val="MHEBody"/>
        <w:numPr>
          <w:ilvl w:val="0"/>
          <w:numId w:val="30"/>
        </w:numPr>
        <w:jc w:val="both"/>
        <w:pPrChange w:id="737" w:author="Mike Ackerman" w:date="2022-09-29T11:30:00Z">
          <w:pPr>
            <w:pStyle w:val="MHEBody"/>
            <w:numPr>
              <w:numId w:val="30"/>
            </w:numPr>
            <w:ind w:left="785" w:hanging="360"/>
          </w:pPr>
        </w:pPrChange>
      </w:pPr>
      <w:r>
        <w:rPr>
          <w:b/>
          <w:bCs/>
        </w:rPr>
        <w:t>Forward</w:t>
      </w:r>
      <w:r w:rsidR="00342A3E">
        <w:rPr>
          <w:b/>
          <w:bCs/>
        </w:rPr>
        <w:t xml:space="preserve">: </w:t>
      </w:r>
      <w:r w:rsidR="002D4F0F">
        <w:t>Between the previous observation and the current observation, the fish has moved in the direction designated by the “</w:t>
      </w:r>
      <w:proofErr w:type="spellStart"/>
      <w:r w:rsidR="002D4F0F">
        <w:t>node_direction</w:t>
      </w:r>
      <w:proofErr w:type="spellEnd"/>
      <w:r w:rsidR="002D4F0F">
        <w:t>” file.</w:t>
      </w:r>
    </w:p>
    <w:p w14:paraId="0CBBD113" w14:textId="11916E83" w:rsidR="00D15695" w:rsidRPr="00D15695" w:rsidRDefault="00D15695" w:rsidP="009C3E36">
      <w:pPr>
        <w:pStyle w:val="MHEBody"/>
        <w:numPr>
          <w:ilvl w:val="0"/>
          <w:numId w:val="30"/>
        </w:numPr>
        <w:jc w:val="both"/>
        <w:pPrChange w:id="738" w:author="Mike Ackerman" w:date="2022-09-29T11:30:00Z">
          <w:pPr>
            <w:pStyle w:val="MHEBody"/>
            <w:numPr>
              <w:numId w:val="30"/>
            </w:numPr>
            <w:ind w:left="785" w:hanging="360"/>
          </w:pPr>
        </w:pPrChange>
      </w:pPr>
      <w:r>
        <w:rPr>
          <w:b/>
          <w:bCs/>
        </w:rPr>
        <w:t>Backward</w:t>
      </w:r>
      <w:r w:rsidR="002D4F0F">
        <w:rPr>
          <w:b/>
          <w:bCs/>
        </w:rPr>
        <w:t xml:space="preserve">: </w:t>
      </w:r>
      <w:r w:rsidR="002D4F0F">
        <w:t>Between the previous observation and the current observation, the fish has moved in the opposite direction as designated by the “</w:t>
      </w:r>
      <w:proofErr w:type="spellStart"/>
      <w:r w:rsidR="002D4F0F">
        <w:t>node_direction</w:t>
      </w:r>
      <w:proofErr w:type="spellEnd"/>
      <w:r w:rsidR="002D4F0F">
        <w:t>” file.</w:t>
      </w:r>
    </w:p>
    <w:p w14:paraId="274391F7" w14:textId="3BE51344" w:rsidR="00D15695" w:rsidRPr="00D15695" w:rsidRDefault="00D15695" w:rsidP="009C3E36">
      <w:pPr>
        <w:pStyle w:val="MHEBody"/>
        <w:numPr>
          <w:ilvl w:val="0"/>
          <w:numId w:val="30"/>
        </w:numPr>
        <w:jc w:val="both"/>
        <w:pPrChange w:id="739" w:author="Mike Ackerman" w:date="2022-09-29T11:30:00Z">
          <w:pPr>
            <w:pStyle w:val="MHEBody"/>
            <w:numPr>
              <w:numId w:val="30"/>
            </w:numPr>
            <w:ind w:left="785" w:hanging="360"/>
          </w:pPr>
        </w:pPrChange>
      </w:pPr>
      <w:r>
        <w:rPr>
          <w:b/>
          <w:bCs/>
        </w:rPr>
        <w:t>Unknown:</w:t>
      </w:r>
      <w:r w:rsidR="00AC526D">
        <w:rPr>
          <w:b/>
          <w:bCs/>
        </w:rPr>
        <w:t xml:space="preserve"> </w:t>
      </w:r>
      <w:r w:rsidR="00AC526D">
        <w:t>The direction between the previous and current observations could not be determined.</w:t>
      </w:r>
    </w:p>
    <w:p w14:paraId="5D882F55" w14:textId="4FD10D09" w:rsidR="00D15695" w:rsidRDefault="00D15695" w:rsidP="009C3E36">
      <w:pPr>
        <w:pStyle w:val="MHEBody"/>
        <w:numPr>
          <w:ilvl w:val="0"/>
          <w:numId w:val="30"/>
        </w:numPr>
        <w:jc w:val="both"/>
        <w:pPrChange w:id="740" w:author="Mike Ackerman" w:date="2022-09-29T11:30:00Z">
          <w:pPr>
            <w:pStyle w:val="MHEBody"/>
            <w:numPr>
              <w:numId w:val="30"/>
            </w:numPr>
            <w:ind w:left="785" w:hanging="360"/>
          </w:pPr>
        </w:pPrChange>
      </w:pPr>
      <w:r>
        <w:rPr>
          <w:b/>
          <w:bCs/>
        </w:rPr>
        <w:t>No movement:</w:t>
      </w:r>
      <w:r w:rsidR="002D4F0F">
        <w:rPr>
          <w:b/>
          <w:bCs/>
        </w:rPr>
        <w:t xml:space="preserve"> </w:t>
      </w:r>
      <w:r w:rsidR="002D4F0F">
        <w:t xml:space="preserve">The previous fish detection </w:t>
      </w:r>
      <w:r w:rsidR="00AC526D">
        <w:t xml:space="preserve">was at the same location, but under a different “slot” number. </w:t>
      </w:r>
    </w:p>
    <w:p w14:paraId="68DB1E5B" w14:textId="77777777" w:rsidR="00893360" w:rsidRDefault="00893360" w:rsidP="009C3E36">
      <w:pPr>
        <w:pStyle w:val="MHEBody"/>
        <w:jc w:val="both"/>
        <w:pPrChange w:id="741" w:author="Mike Ackerman" w:date="2022-09-29T11:30:00Z">
          <w:pPr>
            <w:pStyle w:val="MHEBody"/>
          </w:pPr>
        </w:pPrChange>
      </w:pPr>
    </w:p>
    <w:p w14:paraId="1A8D5A95" w14:textId="77777777" w:rsidR="001B3F2C" w:rsidRDefault="001B3F2C" w:rsidP="009C3E36">
      <w:pPr>
        <w:pStyle w:val="MHEBody"/>
        <w:jc w:val="both"/>
        <w:pPrChange w:id="742" w:author="Mike Ackerman" w:date="2022-09-29T11:30:00Z">
          <w:pPr>
            <w:pStyle w:val="MHEBody"/>
          </w:pPr>
        </w:pPrChange>
      </w:pPr>
    </w:p>
    <w:p w14:paraId="18605056" w14:textId="22182B22" w:rsidR="00E7161B" w:rsidRDefault="00E7161B" w:rsidP="009C3E36">
      <w:pPr>
        <w:pStyle w:val="MHEHeading3"/>
        <w:jc w:val="both"/>
        <w:pPrChange w:id="743" w:author="Mike Ackerman" w:date="2022-09-29T11:30:00Z">
          <w:pPr>
            <w:pStyle w:val="MHEHeading3"/>
          </w:pPr>
        </w:pPrChange>
      </w:pPr>
      <w:r>
        <w:t>“TagObs_FinalPaths_YY-MM-DD.csv”</w:t>
      </w:r>
    </w:p>
    <w:p w14:paraId="143B826F" w14:textId="6A815C92" w:rsidR="00E7161B" w:rsidRPr="00E7161B" w:rsidRDefault="008072F4" w:rsidP="009C3E36">
      <w:pPr>
        <w:pStyle w:val="MHEBody"/>
        <w:jc w:val="both"/>
        <w:pPrChange w:id="744" w:author="Mike Ackerman" w:date="2022-09-29T11:30:00Z">
          <w:pPr>
            <w:pStyle w:val="MHEBody"/>
          </w:pPr>
        </w:pPrChange>
      </w:pPr>
      <w:r>
        <w:t xml:space="preserve">This file subsets data from the “directionality” file so that there is a maximum of one record per unique tag. This record is the last node location where the fish was observed, so that the “path” column shows </w:t>
      </w:r>
      <w:r w:rsidR="00893360">
        <w:t>a possible path that the fish may have followed.</w:t>
      </w:r>
    </w:p>
    <w:sectPr w:rsidR="00E7161B" w:rsidRPr="00E7161B" w:rsidSect="00404263">
      <w:headerReference w:type="even" r:id="rId22"/>
      <w:footerReference w:type="default" r:id="rId23"/>
      <w:headerReference w:type="first" r:id="rId24"/>
      <w:footerReference w:type="first" r:id="rId25"/>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Mike Ackerman" w:date="2022-09-29T14:22:00Z" w:initials="MA">
    <w:p w14:paraId="26283F7C" w14:textId="77777777" w:rsidR="00B63169" w:rsidRDefault="00B63169">
      <w:pPr>
        <w:pStyle w:val="CommentText"/>
      </w:pPr>
      <w:r>
        <w:rPr>
          <w:rStyle w:val="CommentReference"/>
        </w:rPr>
        <w:annotationRef/>
      </w:r>
      <w:r>
        <w:t>Let's add the Biomark logo somewhere in here.</w:t>
      </w:r>
    </w:p>
    <w:p w14:paraId="71184B24" w14:textId="77777777" w:rsidR="00B63169" w:rsidRDefault="00B63169">
      <w:pPr>
        <w:pStyle w:val="CommentText"/>
      </w:pPr>
    </w:p>
    <w:p w14:paraId="0AD1F938" w14:textId="77777777" w:rsidR="00B63169" w:rsidRDefault="00B63169" w:rsidP="00AC13E4">
      <w:pPr>
        <w:pStyle w:val="CommentText"/>
      </w:pPr>
      <w:r>
        <w:t>And somehow recognize IDFG for all of the tagging/trapping effort and data in the Lemhi.</w:t>
      </w:r>
    </w:p>
  </w:comment>
  <w:comment w:id="30" w:author="Mike Ackerman" w:date="2022-09-28T14:24:00Z" w:initials="MA">
    <w:p w14:paraId="0F4A7CE2" w14:textId="58FD34F2" w:rsidR="008056F5" w:rsidRDefault="000B548A">
      <w:pPr>
        <w:pStyle w:val="CommentText"/>
      </w:pPr>
      <w:r>
        <w:rPr>
          <w:rStyle w:val="CommentReference"/>
        </w:rPr>
        <w:annotationRef/>
      </w:r>
      <w:r w:rsidR="008056F5">
        <w:t>Might be worth including one or two additional follow-up statements on why one would choose to use PITcleanr_lite over PITcleanr and vice-versa.</w:t>
      </w:r>
    </w:p>
    <w:p w14:paraId="37A59DF4" w14:textId="77777777" w:rsidR="008056F5" w:rsidRDefault="008056F5">
      <w:pPr>
        <w:pStyle w:val="CommentText"/>
      </w:pPr>
    </w:p>
    <w:p w14:paraId="3B903876" w14:textId="77777777" w:rsidR="008056F5" w:rsidRDefault="008056F5" w:rsidP="002802F8">
      <w:pPr>
        <w:pStyle w:val="CommentText"/>
      </w:pPr>
      <w:r>
        <w:t>Why would one choose to use PITcleanr? What is its value-added over PITcleanr?</w:t>
      </w:r>
    </w:p>
  </w:comment>
  <w:comment w:id="67" w:author="Mike Ackerman" w:date="2022-09-28T14:45:00Z" w:initials="MA">
    <w:p w14:paraId="5034FA4D" w14:textId="77777777" w:rsidR="008056F5" w:rsidRDefault="008056F5" w:rsidP="009B6296">
      <w:pPr>
        <w:pStyle w:val="CommentText"/>
      </w:pPr>
      <w:r>
        <w:rPr>
          <w:rStyle w:val="CommentReference"/>
        </w:rPr>
        <w:annotationRef/>
      </w:r>
      <w:r>
        <w:t>Let's provide additional background here e.g., PITcleanr_lite is designed for analysis of upstream and/or downstream movements of anadromous fishes, but could also be applied to other species or life-history types e.g., adfluvial resident species.</w:t>
      </w:r>
    </w:p>
  </w:comment>
  <w:comment w:id="82" w:author="Mike Ackerman" w:date="2022-09-29T10:41:00Z" w:initials="MA">
    <w:p w14:paraId="3ED5CE87" w14:textId="77777777" w:rsidR="00D167A1" w:rsidRDefault="00D167A1" w:rsidP="00B524D8">
      <w:pPr>
        <w:pStyle w:val="CommentText"/>
      </w:pPr>
      <w:r>
        <w:rPr>
          <w:rStyle w:val="CommentReference"/>
        </w:rPr>
        <w:annotationRef/>
      </w:r>
      <w:r>
        <w:t>Might be worth including a map of sites used in the example.</w:t>
      </w:r>
    </w:p>
  </w:comment>
  <w:comment w:id="112" w:author="Mike Ackerman" w:date="2022-09-28T16:17:00Z" w:initials="MA">
    <w:p w14:paraId="5807D736" w14:textId="53AA562B" w:rsidR="003226AE" w:rsidRDefault="003226AE">
      <w:pPr>
        <w:pStyle w:val="CommentText"/>
      </w:pPr>
      <w:r>
        <w:rPr>
          <w:rStyle w:val="CommentReference"/>
        </w:rPr>
        <w:annotationRef/>
      </w:r>
      <w:r>
        <w:t>I'd like to make this workflow more "vague"…</w:t>
      </w:r>
    </w:p>
    <w:p w14:paraId="3FD80EB4" w14:textId="77777777" w:rsidR="003226AE" w:rsidRDefault="003226AE">
      <w:pPr>
        <w:pStyle w:val="CommentText"/>
      </w:pPr>
    </w:p>
    <w:p w14:paraId="5EB8F24B" w14:textId="77777777" w:rsidR="003226AE" w:rsidRDefault="003226AE">
      <w:pPr>
        <w:pStyle w:val="CommentText"/>
      </w:pPr>
      <w:r>
        <w:t>1. There's any number of ways to generate a "mark" or "tag" list. We just leveraged the fact that IDFG has to upload all of their tagging files to PTAGIS. But for example, if somebody just had a .txt or .csv that had a list of uniquely tagged fish, we should allow for that.</w:t>
      </w:r>
    </w:p>
    <w:p w14:paraId="78341E74" w14:textId="77777777" w:rsidR="003226AE" w:rsidRDefault="003226AE">
      <w:pPr>
        <w:pStyle w:val="CommentText"/>
      </w:pPr>
    </w:p>
    <w:p w14:paraId="028147F9" w14:textId="77777777" w:rsidR="003226AE" w:rsidRDefault="003226AE">
      <w:pPr>
        <w:pStyle w:val="CommentText"/>
      </w:pPr>
      <w:r>
        <w:t>2. Similar with observation data. I'd rather take the approach that the minimal information needed are columns x, y, z, etc. I think Biomark would like to make PITcleanr_lite to be BioLogic-centric, but they'd also like to be able to point clients outside of the Columbia River Basin to it. E.g., clients in California, Norway, etc. or even to clients dealing with other species that don't have the luxury of PTAGIS.</w:t>
      </w:r>
    </w:p>
    <w:p w14:paraId="34B2CA70" w14:textId="77777777" w:rsidR="003226AE" w:rsidRDefault="003226AE">
      <w:pPr>
        <w:pStyle w:val="CommentText"/>
      </w:pPr>
    </w:p>
    <w:p w14:paraId="4A0D0042" w14:textId="77777777" w:rsidR="003226AE" w:rsidRDefault="003226AE">
      <w:pPr>
        <w:pStyle w:val="CommentText"/>
      </w:pPr>
      <w:r>
        <w:t>My suggestion is to re-structure the document as follows (off the top of my head):</w:t>
      </w:r>
    </w:p>
    <w:p w14:paraId="6FCFBF16" w14:textId="77777777" w:rsidR="003226AE" w:rsidRDefault="003226AE">
      <w:pPr>
        <w:pStyle w:val="CommentText"/>
      </w:pPr>
      <w:r>
        <w:t>1. Marking Data</w:t>
      </w:r>
    </w:p>
    <w:p w14:paraId="0FE2AA67" w14:textId="77777777" w:rsidR="003226AE" w:rsidRDefault="003226AE">
      <w:pPr>
        <w:pStyle w:val="CommentText"/>
      </w:pPr>
      <w:r>
        <w:t>2. Observation Data</w:t>
      </w:r>
    </w:p>
    <w:p w14:paraId="05AFEB31" w14:textId="77777777" w:rsidR="003226AE" w:rsidRDefault="003226AE">
      <w:pPr>
        <w:pStyle w:val="CommentText"/>
      </w:pPr>
      <w:r>
        <w:t>3. PITcleanr_lite</w:t>
      </w:r>
    </w:p>
    <w:p w14:paraId="48DE6C00" w14:textId="77777777" w:rsidR="003226AE" w:rsidRDefault="003226AE">
      <w:pPr>
        <w:pStyle w:val="CommentText"/>
      </w:pPr>
      <w:r>
        <w:t>3a. Directionality</w:t>
      </w:r>
    </w:p>
    <w:p w14:paraId="17E2147E" w14:textId="77777777" w:rsidR="003226AE" w:rsidRDefault="003226AE">
      <w:pPr>
        <w:pStyle w:val="CommentText"/>
      </w:pPr>
      <w:r>
        <w:t>3b. Processing mark and observation data</w:t>
      </w:r>
    </w:p>
    <w:p w14:paraId="5738ED1B" w14:textId="77777777" w:rsidR="003226AE" w:rsidRDefault="003226AE">
      <w:pPr>
        <w:pStyle w:val="CommentText"/>
      </w:pPr>
    </w:p>
    <w:p w14:paraId="3DECFBA7" w14:textId="77777777" w:rsidR="003226AE" w:rsidRDefault="003226AE">
      <w:pPr>
        <w:pStyle w:val="CommentText"/>
      </w:pPr>
      <w:r>
        <w:t xml:space="preserve">...or something like that. </w:t>
      </w:r>
    </w:p>
    <w:p w14:paraId="477EFD26" w14:textId="77777777" w:rsidR="003226AE" w:rsidRDefault="003226AE">
      <w:pPr>
        <w:pStyle w:val="CommentText"/>
      </w:pPr>
    </w:p>
    <w:p w14:paraId="7A203CC2" w14:textId="77777777" w:rsidR="003226AE" w:rsidRDefault="003226AE" w:rsidP="00F67268">
      <w:pPr>
        <w:pStyle w:val="CommentText"/>
      </w:pPr>
      <w:r>
        <w:t>In my mind, PITcleanr isn't really required, we just happened to leverage it bc it's a useful resource, but somebody with just access to BioLogic should be able to use it, too if they have a tag/mark list. It's even debatable whether a tag list is really necessary.</w:t>
      </w:r>
    </w:p>
  </w:comment>
  <w:comment w:id="129" w:author="Mike Ackerman" w:date="2022-09-28T16:18:00Z" w:initials="MA">
    <w:p w14:paraId="2475F50C" w14:textId="77777777" w:rsidR="004C2D88" w:rsidRDefault="004C2D88" w:rsidP="004C2D88">
      <w:pPr>
        <w:pStyle w:val="CommentText"/>
      </w:pPr>
      <w:r>
        <w:rPr>
          <w:rStyle w:val="CommentReference"/>
        </w:rPr>
        <w:annotationRef/>
      </w:r>
      <w:r>
        <w:t>Not necessarily a required item. Biomark would like to point PITcleanr_lite to clients that only have access to BioLogic e.g., in small systems outside the CRB.</w:t>
      </w:r>
    </w:p>
  </w:comment>
  <w:comment w:id="205" w:author="Mike Ackerman" w:date="2022-09-28T16:45:00Z" w:initials="MA">
    <w:p w14:paraId="05D14247" w14:textId="77777777" w:rsidR="00045188" w:rsidRDefault="00045188">
      <w:pPr>
        <w:pStyle w:val="CommentText"/>
      </w:pPr>
      <w:r>
        <w:rPr>
          <w:rStyle w:val="CommentReference"/>
        </w:rPr>
        <w:annotationRef/>
      </w:r>
      <w:r>
        <w:t>Bare bones, it would be nice if a user could just provide their own list of tags. In which case, we should provide the minimal amount of information that needs to be provided. Just one column of PIT tag IDs with no header? Or do we want a header? Are there additional optional columns to define mark groups?</w:t>
      </w:r>
    </w:p>
    <w:p w14:paraId="47E84402" w14:textId="77777777" w:rsidR="00045188" w:rsidRDefault="00045188">
      <w:pPr>
        <w:pStyle w:val="CommentText"/>
      </w:pPr>
    </w:p>
    <w:p w14:paraId="06F37EF8" w14:textId="77777777" w:rsidR="00045188" w:rsidRDefault="00045188" w:rsidP="00E547EE">
      <w:pPr>
        <w:pStyle w:val="CommentText"/>
      </w:pPr>
      <w:r>
        <w:t>We only used PTAGIS as our own means to identify unique tagged and released juveniles.</w:t>
      </w:r>
    </w:p>
  </w:comment>
  <w:comment w:id="244" w:author="Mike Ackerman" w:date="2022-09-29T10:55:00Z" w:initials="MA">
    <w:p w14:paraId="4CEB02DE" w14:textId="77777777" w:rsidR="00CD5B04" w:rsidRDefault="00CD5B04">
      <w:pPr>
        <w:pStyle w:val="CommentText"/>
      </w:pPr>
      <w:r>
        <w:rPr>
          <w:rStyle w:val="CommentReference"/>
        </w:rPr>
        <w:annotationRef/>
      </w:r>
      <w:r>
        <w:t>Does it make more sense just to use 1 year for the exercise? And then explain later that you could easily use multiple mark years, but then have to split the tag history query up by observation sites?</w:t>
      </w:r>
    </w:p>
    <w:p w14:paraId="6ED9DB2F" w14:textId="77777777" w:rsidR="00CD5B04" w:rsidRDefault="00CD5B04">
      <w:pPr>
        <w:pStyle w:val="CommentText"/>
      </w:pPr>
    </w:p>
    <w:p w14:paraId="7657897A" w14:textId="77777777" w:rsidR="00CD5B04" w:rsidRDefault="00CD5B04" w:rsidP="002A542D">
      <w:pPr>
        <w:pStyle w:val="CommentText"/>
      </w:pPr>
      <w:r>
        <w:t>Rather, would it instead make more sense to complete these tagging detail and recapture queries by mark year and then just do multiple complete tag history queries later rather than splitting up that query by sites? Maybe cleaner?</w:t>
      </w:r>
    </w:p>
  </w:comment>
  <w:comment w:id="317" w:author="Mike Ackerman" w:date="2022-09-29T10:57:00Z" w:initials="MA">
    <w:p w14:paraId="60D61DB3" w14:textId="77777777" w:rsidR="00CD5B04" w:rsidRDefault="00CD5B04" w:rsidP="001721EA">
      <w:pPr>
        <w:pStyle w:val="CommentText"/>
      </w:pPr>
      <w:r>
        <w:rPr>
          <w:rStyle w:val="CommentReference"/>
        </w:rPr>
        <w:annotationRef/>
      </w:r>
      <w:r>
        <w:t>Not sure if we should elaborate a bit here.</w:t>
      </w:r>
    </w:p>
  </w:comment>
  <w:comment w:id="329" w:author="Mike Ackerman" w:date="2022-09-28T16:57:00Z" w:initials="MA">
    <w:p w14:paraId="4E1B3F6E" w14:textId="74BE82A0" w:rsidR="00FF1A36" w:rsidRDefault="00FF1A36" w:rsidP="00AE14AA">
      <w:pPr>
        <w:pStyle w:val="CommentText"/>
      </w:pPr>
      <w:r>
        <w:rPr>
          <w:rStyle w:val="CommentReference"/>
        </w:rPr>
        <w:annotationRef/>
      </w:r>
      <w:r>
        <w:t>Explain why</w:t>
      </w:r>
    </w:p>
  </w:comment>
  <w:comment w:id="380" w:author="Mike Ackerman" w:date="2022-09-29T10:57:00Z" w:initials="MA">
    <w:p w14:paraId="2A49AB44" w14:textId="77777777" w:rsidR="00D660E3" w:rsidRDefault="00D660E3" w:rsidP="00D660E3">
      <w:pPr>
        <w:pStyle w:val="CommentText"/>
      </w:pPr>
      <w:r>
        <w:rPr>
          <w:rStyle w:val="CommentReference"/>
        </w:rPr>
        <w:annotationRef/>
      </w:r>
      <w:r>
        <w:t>Not sure if we should elaborate a bit here.</w:t>
      </w:r>
    </w:p>
  </w:comment>
  <w:comment w:id="436" w:author="Mike Ackerman" w:date="2022-09-29T11:34:00Z" w:initials="MA">
    <w:p w14:paraId="50A24A20" w14:textId="77777777" w:rsidR="009C3E36" w:rsidRDefault="009C3E36">
      <w:pPr>
        <w:pStyle w:val="CommentText"/>
      </w:pPr>
      <w:r>
        <w:rPr>
          <w:rStyle w:val="CommentReference"/>
        </w:rPr>
        <w:annotationRef/>
      </w:r>
      <w:r>
        <w:t>Is that these are the minimum attributes that must be included? Can the user select additional, if desired?</w:t>
      </w:r>
    </w:p>
    <w:p w14:paraId="7D029818" w14:textId="77777777" w:rsidR="009C3E36" w:rsidRDefault="009C3E36">
      <w:pPr>
        <w:pStyle w:val="CommentText"/>
      </w:pPr>
    </w:p>
    <w:p w14:paraId="7A28D460" w14:textId="77777777" w:rsidR="009C3E36" w:rsidRDefault="009C3E36" w:rsidP="00F71F12">
      <w:pPr>
        <w:pStyle w:val="CommentText"/>
      </w:pPr>
      <w:r>
        <w:t>Also, can they be in any order?</w:t>
      </w:r>
    </w:p>
  </w:comment>
  <w:comment w:id="461" w:author="Mike Ackerman" w:date="2022-09-29T11:39:00Z" w:initials="MA">
    <w:p w14:paraId="45D70228" w14:textId="77777777" w:rsidR="00E37B7A" w:rsidRDefault="00E37B7A" w:rsidP="00B83555">
      <w:pPr>
        <w:pStyle w:val="CommentText"/>
      </w:pPr>
      <w:r>
        <w:rPr>
          <w:rStyle w:val="CommentReference"/>
        </w:rPr>
        <w:annotationRef/>
      </w:r>
      <w:r>
        <w:t>Why?</w:t>
      </w:r>
    </w:p>
  </w:comment>
  <w:comment w:id="471" w:author="Mike Ackerman" w:date="2022-09-29T11:44:00Z" w:initials="MA">
    <w:p w14:paraId="74259E04" w14:textId="77777777" w:rsidR="00865B4C" w:rsidRDefault="00865B4C">
      <w:pPr>
        <w:pStyle w:val="CommentText"/>
      </w:pPr>
      <w:r>
        <w:rPr>
          <w:rStyle w:val="CommentReference"/>
        </w:rPr>
        <w:annotationRef/>
      </w:r>
      <w:r>
        <w:t>Rather, would it make more sense to split up mark years above?</w:t>
      </w:r>
    </w:p>
    <w:p w14:paraId="622BE8A7" w14:textId="77777777" w:rsidR="00865B4C" w:rsidRDefault="00865B4C">
      <w:pPr>
        <w:pStyle w:val="CommentText"/>
      </w:pPr>
    </w:p>
    <w:p w14:paraId="6018F87E" w14:textId="77777777" w:rsidR="00865B4C" w:rsidRDefault="00865B4C" w:rsidP="00173181">
      <w:pPr>
        <w:pStyle w:val="CommentText"/>
      </w:pPr>
      <w:r>
        <w:t>Presumably someone could save all of the tags from 2020 after they've all been entered into PTAGIS and then have to do it again. They could then add their 2021 tags to the same folder, etc, etc. And then just do one complete tag history per year.</w:t>
      </w:r>
    </w:p>
  </w:comment>
  <w:comment w:id="495" w:author="Mike Ackerman" w:date="2022-09-29T13:28:00Z" w:initials="MA">
    <w:p w14:paraId="397C4869" w14:textId="77777777" w:rsidR="00CE0126" w:rsidRDefault="00CE0126" w:rsidP="00270526">
      <w:pPr>
        <w:pStyle w:val="CommentText"/>
      </w:pPr>
      <w:r>
        <w:rPr>
          <w:rStyle w:val="CommentReference"/>
        </w:rPr>
        <w:annotationRef/>
      </w:r>
      <w:r>
        <w:t>Is this a requirement? Or a recommendation?</w:t>
      </w:r>
    </w:p>
  </w:comment>
  <w:comment w:id="578" w:author="Mike Ackerman" w:date="2022-09-29T14:21:00Z" w:initials="MA">
    <w:p w14:paraId="287DF3D6" w14:textId="77777777" w:rsidR="00B63169" w:rsidRDefault="00B63169" w:rsidP="000748F6">
      <w:pPr>
        <w:pStyle w:val="CommentText"/>
      </w:pPr>
      <w:r>
        <w:rPr>
          <w:rStyle w:val="CommentReference"/>
        </w:rPr>
        <w:annotationRef/>
      </w:r>
      <w:r>
        <w:t>We should provide additional information on how to get a BioLogic account, if needed.</w:t>
      </w:r>
    </w:p>
  </w:comment>
  <w:comment w:id="608" w:author="Mike Ackerman" w:date="2022-09-29T15:10:00Z" w:initials="MA">
    <w:p w14:paraId="5DE1678E" w14:textId="77777777" w:rsidR="00126D24" w:rsidRDefault="00126D24" w:rsidP="00566BA1">
      <w:pPr>
        <w:pStyle w:val="CommentText"/>
      </w:pPr>
      <w:r>
        <w:rPr>
          <w:rStyle w:val="CommentReference"/>
        </w:rPr>
        <w:annotationRef/>
      </w:r>
      <w:r>
        <w:t>I like the idea of breaking the following out into Site Metadata, Tag Filtering, and Site Configuration each with their own folder in PITcleanr_lite e.g., site_metadata, site_config, and tag_filter folders.</w:t>
      </w:r>
    </w:p>
  </w:comment>
  <w:comment w:id="615" w:author="Mike Ackerman" w:date="2022-09-29T15:07:00Z" w:initials="MA">
    <w:p w14:paraId="20FCD1A3" w14:textId="235D3340" w:rsidR="00126D24" w:rsidRDefault="00126D24">
      <w:pPr>
        <w:pStyle w:val="CommentText"/>
      </w:pPr>
      <w:r>
        <w:rPr>
          <w:rStyle w:val="CommentReference"/>
        </w:rPr>
        <w:annotationRef/>
      </w:r>
      <w:r>
        <w:t>Let's include more information here. E.g.,</w:t>
      </w:r>
    </w:p>
    <w:p w14:paraId="1E031BEE" w14:textId="77777777" w:rsidR="00126D24" w:rsidRDefault="00126D24">
      <w:pPr>
        <w:pStyle w:val="CommentText"/>
      </w:pPr>
      <w:r>
        <w:t>1. What information is required?</w:t>
      </w:r>
    </w:p>
    <w:p w14:paraId="78533866" w14:textId="77777777" w:rsidR="00126D24" w:rsidRDefault="00126D24">
      <w:pPr>
        <w:pStyle w:val="CommentText"/>
      </w:pPr>
      <w:r>
        <w:t>2. What information is optional, but could be used by PITcleanr?</w:t>
      </w:r>
    </w:p>
    <w:p w14:paraId="2BA79113" w14:textId="77777777" w:rsidR="00126D24" w:rsidRDefault="00126D24">
      <w:pPr>
        <w:pStyle w:val="CommentText"/>
      </w:pPr>
      <w:r>
        <w:t>3. Can the user add their own columns which will be ignored by PITcleanr?</w:t>
      </w:r>
    </w:p>
    <w:p w14:paraId="642568AE" w14:textId="77777777" w:rsidR="00126D24" w:rsidRDefault="00126D24" w:rsidP="0094013B">
      <w:pPr>
        <w:pStyle w:val="CommentText"/>
      </w:pPr>
      <w:r>
        <w:t>4. Are there requirements on column names or entries within column names.</w:t>
      </w:r>
    </w:p>
  </w:comment>
  <w:comment w:id="652" w:author="Mike Ackerman" w:date="2022-09-29T15:24:00Z" w:initials="MA">
    <w:p w14:paraId="00541513" w14:textId="77777777" w:rsidR="002C0BBD" w:rsidRDefault="002C0BBD" w:rsidP="00325A9F">
      <w:pPr>
        <w:pStyle w:val="CommentText"/>
      </w:pPr>
      <w:r>
        <w:rPr>
          <w:rStyle w:val="CommentReference"/>
        </w:rPr>
        <w:annotationRef/>
      </w:r>
      <w:r>
        <w:t>Can the user add additional columns that will be ignored by PITcleanr?</w:t>
      </w:r>
    </w:p>
  </w:comment>
  <w:comment w:id="669" w:author="Mike Ackerman" w:date="2022-09-28T14:04:00Z" w:initials="MA">
    <w:p w14:paraId="6675B30E" w14:textId="2933D883" w:rsidR="000D7C9D" w:rsidRDefault="000D7C9D">
      <w:pPr>
        <w:pStyle w:val="CommentText"/>
      </w:pPr>
      <w:r>
        <w:rPr>
          <w:rStyle w:val="CommentReference"/>
        </w:rPr>
        <w:annotationRef/>
      </w:r>
      <w:r>
        <w:t>Might a suggest a separate folder for the test tags and similar files?</w:t>
      </w:r>
    </w:p>
    <w:p w14:paraId="4C6308E9" w14:textId="77777777" w:rsidR="000D7C9D" w:rsidRDefault="000D7C9D">
      <w:pPr>
        <w:pStyle w:val="CommentText"/>
      </w:pPr>
    </w:p>
    <w:p w14:paraId="59B88C4E" w14:textId="77777777" w:rsidR="000D7C9D" w:rsidRDefault="000D7C9D" w:rsidP="003D600F">
      <w:pPr>
        <w:pStyle w:val="CommentText"/>
      </w:pPr>
      <w:r>
        <w:t>1. I prefer more folders with fewer files each and 2. a list of tags to be filtered out doesn't seem like metadata.</w:t>
      </w:r>
    </w:p>
  </w:comment>
  <w:comment w:id="719" w:author="Bryce Oldemeyer" w:date="2022-09-15T15:40:00Z" w:initials="BO">
    <w:p w14:paraId="06689C65" w14:textId="21E47B17" w:rsidR="00BE5BC6" w:rsidRDefault="00BE5BC6" w:rsidP="00F91D61">
      <w:pPr>
        <w:pStyle w:val="CommentText"/>
      </w:pPr>
      <w:r>
        <w:rPr>
          <w:rStyle w:val="CommentReference"/>
        </w:rPr>
        <w:annotationRef/>
      </w:r>
      <w:r>
        <w:t>I think it might be worth walking through the important columns in each of these files and describing how to interpret all the output. I'm pretty dense when it comes to this stuff and have no clue what the "slot" column means or how to interpret things like "node_order" or "path". Additionally, for "direction" would it make more sense to be "upstream"/"downstream" vs "forward"/"backward". I am sure this stuff is obvious but I'm an idiot, which is why I make for a great test dummy!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AD1F938" w15:done="0"/>
  <w15:commentEx w15:paraId="3B903876" w15:done="0"/>
  <w15:commentEx w15:paraId="5034FA4D" w15:done="0"/>
  <w15:commentEx w15:paraId="3ED5CE87" w15:done="0"/>
  <w15:commentEx w15:paraId="7A203CC2" w15:done="0"/>
  <w15:commentEx w15:paraId="2475F50C" w15:done="0"/>
  <w15:commentEx w15:paraId="06F37EF8" w15:done="0"/>
  <w15:commentEx w15:paraId="7657897A" w15:done="0"/>
  <w15:commentEx w15:paraId="60D61DB3" w15:done="0"/>
  <w15:commentEx w15:paraId="4E1B3F6E" w15:done="0"/>
  <w15:commentEx w15:paraId="2A49AB44" w15:done="0"/>
  <w15:commentEx w15:paraId="7A28D460" w15:done="0"/>
  <w15:commentEx w15:paraId="45D70228" w15:done="0"/>
  <w15:commentEx w15:paraId="6018F87E" w15:done="0"/>
  <w15:commentEx w15:paraId="397C4869" w15:done="0"/>
  <w15:commentEx w15:paraId="287DF3D6" w15:done="0"/>
  <w15:commentEx w15:paraId="5DE1678E" w15:done="0"/>
  <w15:commentEx w15:paraId="642568AE" w15:done="0"/>
  <w15:commentEx w15:paraId="00541513" w15:done="0"/>
  <w15:commentEx w15:paraId="59B88C4E" w15:done="0"/>
  <w15:commentEx w15:paraId="06689C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028B3" w16cex:dateUtc="2022-09-29T20:22:00Z"/>
  <w16cex:commentExtensible w16cex:durableId="26DED782" w16cex:dateUtc="2022-09-28T20:24:00Z"/>
  <w16cex:commentExtensible w16cex:durableId="26DEDC8D" w16cex:dateUtc="2022-09-28T20:45:00Z"/>
  <w16cex:commentExtensible w16cex:durableId="26DFF4EA" w16cex:dateUtc="2022-09-29T16:41:00Z"/>
  <w16cex:commentExtensible w16cex:durableId="26DEF1FD" w16cex:dateUtc="2022-09-28T22:17:00Z"/>
  <w16cex:commentExtensible w16cex:durableId="26DEF6A8" w16cex:dateUtc="2022-09-28T22:18:00Z"/>
  <w16cex:commentExtensible w16cex:durableId="26DEF898" w16cex:dateUtc="2022-09-28T22:45:00Z"/>
  <w16cex:commentExtensible w16cex:durableId="26DFF818" w16cex:dateUtc="2022-09-29T16:55:00Z"/>
  <w16cex:commentExtensible w16cex:durableId="26DFF89E" w16cex:dateUtc="2022-09-29T16:57:00Z"/>
  <w16cex:commentExtensible w16cex:durableId="26DEFB96" w16cex:dateUtc="2022-09-28T22:57:00Z"/>
  <w16cex:commentExtensible w16cex:durableId="26DFFE39" w16cex:dateUtc="2022-09-29T16:57:00Z"/>
  <w16cex:commentExtensible w16cex:durableId="26E00130" w16cex:dateUtc="2022-09-29T17:34:00Z"/>
  <w16cex:commentExtensible w16cex:durableId="26E00275" w16cex:dateUtc="2022-09-29T17:39:00Z"/>
  <w16cex:commentExtensible w16cex:durableId="26E003A4" w16cex:dateUtc="2022-09-29T17:44:00Z"/>
  <w16cex:commentExtensible w16cex:durableId="26E01BEA" w16cex:dateUtc="2022-09-29T19:28:00Z"/>
  <w16cex:commentExtensible w16cex:durableId="26E02874" w16cex:dateUtc="2022-09-29T20:21:00Z"/>
  <w16cex:commentExtensible w16cex:durableId="26E033CB" w16cex:dateUtc="2022-09-29T21:10:00Z"/>
  <w16cex:commentExtensible w16cex:durableId="26E03330" w16cex:dateUtc="2022-09-29T21:07:00Z"/>
  <w16cex:commentExtensible w16cex:durableId="26E0373A" w16cex:dateUtc="2022-09-29T21:24:00Z"/>
  <w16cex:commentExtensible w16cex:durableId="26DED2D5" w16cex:dateUtc="2022-09-28T20:04:00Z"/>
  <w16cex:commentExtensible w16cex:durableId="26CDC5D2" w16cex:dateUtc="2022-09-15T21: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AD1F938" w16cid:durableId="26E028B3"/>
  <w16cid:commentId w16cid:paraId="3B903876" w16cid:durableId="26DED782"/>
  <w16cid:commentId w16cid:paraId="5034FA4D" w16cid:durableId="26DEDC8D"/>
  <w16cid:commentId w16cid:paraId="3ED5CE87" w16cid:durableId="26DFF4EA"/>
  <w16cid:commentId w16cid:paraId="7A203CC2" w16cid:durableId="26DEF1FD"/>
  <w16cid:commentId w16cid:paraId="2475F50C" w16cid:durableId="26DEF6A8"/>
  <w16cid:commentId w16cid:paraId="06F37EF8" w16cid:durableId="26DEF898"/>
  <w16cid:commentId w16cid:paraId="7657897A" w16cid:durableId="26DFF818"/>
  <w16cid:commentId w16cid:paraId="60D61DB3" w16cid:durableId="26DFF89E"/>
  <w16cid:commentId w16cid:paraId="4E1B3F6E" w16cid:durableId="26DEFB96"/>
  <w16cid:commentId w16cid:paraId="2A49AB44" w16cid:durableId="26DFFE39"/>
  <w16cid:commentId w16cid:paraId="7A28D460" w16cid:durableId="26E00130"/>
  <w16cid:commentId w16cid:paraId="45D70228" w16cid:durableId="26E00275"/>
  <w16cid:commentId w16cid:paraId="6018F87E" w16cid:durableId="26E003A4"/>
  <w16cid:commentId w16cid:paraId="397C4869" w16cid:durableId="26E01BEA"/>
  <w16cid:commentId w16cid:paraId="287DF3D6" w16cid:durableId="26E02874"/>
  <w16cid:commentId w16cid:paraId="5DE1678E" w16cid:durableId="26E033CB"/>
  <w16cid:commentId w16cid:paraId="642568AE" w16cid:durableId="26E03330"/>
  <w16cid:commentId w16cid:paraId="00541513" w16cid:durableId="26E0373A"/>
  <w16cid:commentId w16cid:paraId="59B88C4E" w16cid:durableId="26DED2D5"/>
  <w16cid:commentId w16cid:paraId="06689C65" w16cid:durableId="26CDC5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762681" w14:textId="77777777" w:rsidR="00CB7D98" w:rsidRDefault="00CB7D98" w:rsidP="00E5454C">
      <w:pPr>
        <w:spacing w:line="240" w:lineRule="auto"/>
      </w:pPr>
      <w:r>
        <w:separator/>
      </w:r>
    </w:p>
  </w:endnote>
  <w:endnote w:type="continuationSeparator" w:id="0">
    <w:p w14:paraId="3675B774" w14:textId="77777777" w:rsidR="00CB7D98" w:rsidRDefault="00CB7D98" w:rsidP="00E5454C">
      <w:pPr>
        <w:spacing w:line="240" w:lineRule="auto"/>
      </w:pPr>
      <w:r>
        <w:continuationSeparator/>
      </w:r>
    </w:p>
  </w:endnote>
  <w:endnote w:type="continuationNotice" w:id="1">
    <w:p w14:paraId="2183BA61" w14:textId="77777777" w:rsidR="00CB7D98" w:rsidRDefault="00CB7D9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altName w:val="Times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Lucida Grande">
    <w:charset w:val="00"/>
    <w:family w:val="swiss"/>
    <w:pitch w:val="variable"/>
    <w:sig w:usb0="E1000AEF" w:usb1="5000A1FF" w:usb2="00000000" w:usb3="00000000" w:csb0="000001B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Cs w:val="24"/>
      </w:rPr>
      <w:id w:val="-709886721"/>
      <w:docPartObj>
        <w:docPartGallery w:val="Page Numbers (Bottom of Page)"/>
        <w:docPartUnique/>
      </w:docPartObj>
    </w:sdtPr>
    <w:sdtEndPr>
      <w:rPr>
        <w:noProof/>
      </w:rPr>
    </w:sdtEndPr>
    <w:sdtContent>
      <w:p w14:paraId="18B3300A" w14:textId="0DE2ED32" w:rsidR="00983C64" w:rsidRPr="00E16321" w:rsidRDefault="00983C64" w:rsidP="00E16321">
        <w:pPr>
          <w:pStyle w:val="Footer"/>
          <w:jc w:val="right"/>
          <w:rPr>
            <w:szCs w:val="24"/>
          </w:rPr>
        </w:pPr>
        <w:r w:rsidRPr="00E16321">
          <w:rPr>
            <w:szCs w:val="24"/>
          </w:rPr>
          <w:fldChar w:fldCharType="begin"/>
        </w:r>
        <w:r w:rsidRPr="00E16321">
          <w:rPr>
            <w:szCs w:val="24"/>
          </w:rPr>
          <w:instrText xml:space="preserve"> PAGE   \* MERGEFORMAT </w:instrText>
        </w:r>
        <w:r w:rsidRPr="00E16321">
          <w:rPr>
            <w:szCs w:val="24"/>
          </w:rPr>
          <w:fldChar w:fldCharType="separate"/>
        </w:r>
        <w:r w:rsidR="008E4290">
          <w:rPr>
            <w:noProof/>
            <w:szCs w:val="24"/>
          </w:rPr>
          <w:t>2</w:t>
        </w:r>
        <w:r w:rsidRPr="00E16321">
          <w:rPr>
            <w:noProof/>
            <w:szCs w:val="24"/>
          </w:rPr>
          <w:fldChar w:fldCharType="end"/>
        </w:r>
      </w:p>
    </w:sdtContent>
  </w:sdt>
  <w:p w14:paraId="2278CE1C" w14:textId="270EB34B" w:rsidR="00983C64" w:rsidRDefault="00983C64">
    <w:pPr>
      <w:pStyle w:val="Footer"/>
    </w:pPr>
    <w:r>
      <w:rPr>
        <w:noProof/>
      </w:rPr>
      <w:drawing>
        <wp:anchor distT="0" distB="0" distL="114300" distR="114300" simplePos="0" relativeHeight="251656192" behindDoc="0" locked="0" layoutInCell="1" allowOverlap="1" wp14:anchorId="7A00FDF0" wp14:editId="71C79F63">
          <wp:simplePos x="0" y="0"/>
          <wp:positionH relativeFrom="column">
            <wp:posOffset>-228600</wp:posOffset>
          </wp:positionH>
          <wp:positionV relativeFrom="page">
            <wp:posOffset>9258300</wp:posOffset>
          </wp:positionV>
          <wp:extent cx="1371600" cy="411480"/>
          <wp:effectExtent l="0" t="0" r="0" b="0"/>
          <wp:wrapTopAndBottom/>
          <wp:docPr id="17" name="Picture 17" descr="Macintosh HD:Users:iancourter:Desktop:MHE:logos:MHE-logo-horiz-black-5x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iancourter:Desktop:MHE:logos:MHE-logo-horiz-black-5x1.5.jpg"/>
                  <pic:cNvPicPr>
                    <a:picLocks noChangeAspect="1" noChangeArrowheads="1"/>
                  </pic:cNvPicPr>
                </pic:nvPicPr>
                <pic:blipFill>
                  <a:blip r:embed="rId1" cstate="print">
                    <a:extLst>
                      <a:ext uri="{28A0092B-C50C-407E-A947-70E740481C1C}">
                        <a14:useLocalDpi xmlns:a14="http://schemas.microsoft.com/office/drawing/2010/main"/>
                      </a:ext>
                    </a:extLst>
                  </a:blip>
                  <a:srcRect/>
                  <a:stretch>
                    <a:fillRect/>
                  </a:stretch>
                </pic:blipFill>
                <pic:spPr bwMode="auto">
                  <a:xfrm>
                    <a:off x="0" y="0"/>
                    <a:ext cx="1371600" cy="41148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2FCC4D" w14:textId="77777777" w:rsidR="00983C64" w:rsidRDefault="00983C64" w:rsidP="00E1632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E4290">
      <w:rPr>
        <w:rStyle w:val="PageNumber"/>
        <w:noProof/>
      </w:rPr>
      <w:t>1</w:t>
    </w:r>
    <w:r>
      <w:rPr>
        <w:rStyle w:val="PageNumber"/>
      </w:rPr>
      <w:fldChar w:fldCharType="end"/>
    </w:r>
  </w:p>
  <w:p w14:paraId="01277D58" w14:textId="77777777" w:rsidR="00983C64" w:rsidRDefault="00983C64" w:rsidP="00E1632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D9C03E" w14:textId="77777777" w:rsidR="00CB7D98" w:rsidRDefault="00CB7D98" w:rsidP="00E5454C">
      <w:pPr>
        <w:spacing w:line="240" w:lineRule="auto"/>
      </w:pPr>
      <w:r>
        <w:separator/>
      </w:r>
    </w:p>
  </w:footnote>
  <w:footnote w:type="continuationSeparator" w:id="0">
    <w:p w14:paraId="5C4E9AD1" w14:textId="77777777" w:rsidR="00CB7D98" w:rsidRDefault="00CB7D98" w:rsidP="00E5454C">
      <w:pPr>
        <w:spacing w:line="240" w:lineRule="auto"/>
      </w:pPr>
      <w:r>
        <w:continuationSeparator/>
      </w:r>
    </w:p>
  </w:footnote>
  <w:footnote w:type="continuationNotice" w:id="1">
    <w:p w14:paraId="724E165D" w14:textId="77777777" w:rsidR="00CB7D98" w:rsidRDefault="00CB7D9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2F3BD2" w14:textId="590EE72B" w:rsidR="00983C64" w:rsidRDefault="00000000">
    <w:pPr>
      <w:pStyle w:val="Header"/>
    </w:pPr>
    <w:r>
      <w:rPr>
        <w:noProof/>
      </w:rPr>
      <w:pict w14:anchorId="293E60A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5291032" o:spid="_x0000_s1025" type="#_x0000_t136" alt="" style="position:absolute;margin-left:0;margin-top:0;width:471.3pt;height:188.5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quot;;font-size:1pt" string="DRAFT"/>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FA5C27" w14:textId="57911F78" w:rsidR="00983C64" w:rsidRDefault="007843A2" w:rsidP="00E16321">
    <w:pPr>
      <w:pStyle w:val="Footer"/>
      <w:rPr>
        <w:rFonts w:ascii="Helvetica" w:hAnsi="Helvetica" w:cs="Helvetica"/>
        <w:spacing w:val="-4"/>
        <w:kern w:val="1"/>
        <w:sz w:val="16"/>
        <w:szCs w:val="16"/>
      </w:rPr>
    </w:pPr>
    <w:r>
      <w:rPr>
        <w:noProof/>
      </w:rPr>
      <mc:AlternateContent>
        <mc:Choice Requires="wps">
          <w:drawing>
            <wp:anchor distT="0" distB="0" distL="114300" distR="114300" simplePos="0" relativeHeight="251658240" behindDoc="0" locked="0" layoutInCell="1" allowOverlap="1" wp14:anchorId="75711D60" wp14:editId="0F80E377">
              <wp:simplePos x="0" y="0"/>
              <wp:positionH relativeFrom="column">
                <wp:posOffset>3605530</wp:posOffset>
              </wp:positionH>
              <wp:positionV relativeFrom="paragraph">
                <wp:posOffset>273685</wp:posOffset>
              </wp:positionV>
              <wp:extent cx="2425612" cy="362139"/>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425612" cy="362139"/>
                      </a:xfrm>
                      <a:prstGeom prst="rect">
                        <a:avLst/>
                      </a:prstGeom>
                      <a:noFill/>
                      <a:ln>
                        <a:noFill/>
                      </a:ln>
                      <a:effectLst/>
                      <a:extLst>
                        <a:ext uri="{C572A759-6A51-4108-AA02-DFA0A04FC94B}">
                          <ma14:wrappingTextBoxFlag xmlns:arto="http://schemas.microsoft.com/office/word/2006/arto"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xmlns:a14="http://schemas.microsoft.com/office/drawing/2010/main" xmlns:pic="http://schemas.openxmlformats.org/drawingml/2006/picture"/>
                        </a:ext>
                      </a:extLst>
                    </wps:spPr>
                    <wps:style>
                      <a:lnRef idx="0">
                        <a:schemeClr val="accent1"/>
                      </a:lnRef>
                      <a:fillRef idx="0">
                        <a:schemeClr val="accent1"/>
                      </a:fillRef>
                      <a:effectRef idx="0">
                        <a:schemeClr val="accent1"/>
                      </a:effectRef>
                      <a:fontRef idx="minor">
                        <a:schemeClr val="dk1"/>
                      </a:fontRef>
                    </wps:style>
                    <wps:txbx>
                      <w:txbxContent>
                        <w:p w14:paraId="2884A1E7" w14:textId="77777777" w:rsidR="007843A2" w:rsidRDefault="007843A2" w:rsidP="007843A2">
                          <w:pPr>
                            <w:pStyle w:val="Footer"/>
                            <w:jc w:val="right"/>
                            <w:rPr>
                              <w:rFonts w:ascii="Helvetica" w:hAnsi="Helvetica" w:cs="Helvetica"/>
                              <w:spacing w:val="-4"/>
                              <w:kern w:val="1"/>
                              <w:sz w:val="16"/>
                              <w:szCs w:val="16"/>
                            </w:rPr>
                          </w:pPr>
                          <w:r>
                            <w:rPr>
                              <w:rFonts w:ascii="Helvetica" w:hAnsi="Helvetica" w:cs="Helvetica"/>
                              <w:spacing w:val="-4"/>
                              <w:kern w:val="1"/>
                              <w:sz w:val="16"/>
                              <w:szCs w:val="16"/>
                            </w:rPr>
                            <w:t xml:space="preserve">39085 Pioneer Blvd Suite 200 </w:t>
                          </w:r>
                          <w:r w:rsidRPr="00BF0B80">
                            <w:rPr>
                              <w:rFonts w:ascii="Helvetica" w:hAnsi="Helvetica" w:cs="Helvetica"/>
                              <w:b/>
                              <w:bCs/>
                              <w:spacing w:val="-4"/>
                              <w:kern w:val="1"/>
                              <w:sz w:val="16"/>
                              <w:szCs w:val="16"/>
                            </w:rPr>
                            <w:t>|</w:t>
                          </w:r>
                          <w:r>
                            <w:rPr>
                              <w:rFonts w:ascii="Helvetica" w:hAnsi="Helvetica" w:cs="Helvetica"/>
                              <w:spacing w:val="-4"/>
                              <w:kern w:val="1"/>
                              <w:sz w:val="16"/>
                              <w:szCs w:val="16"/>
                            </w:rPr>
                            <w:t xml:space="preserve"> Sandy, OR 97055</w:t>
                          </w:r>
                        </w:p>
                        <w:p w14:paraId="0343E420" w14:textId="77777777" w:rsidR="007843A2" w:rsidRPr="00BF0B80" w:rsidRDefault="007843A2" w:rsidP="007843A2">
                          <w:pPr>
                            <w:pStyle w:val="Footer"/>
                            <w:jc w:val="right"/>
                            <w:rPr>
                              <w:rFonts w:ascii="Helvetica" w:hAnsi="Helvetica"/>
                            </w:rPr>
                          </w:pPr>
                          <w:r>
                            <w:rPr>
                              <w:rFonts w:ascii="Helvetica" w:hAnsi="Helvetica" w:cs="Helvetica"/>
                              <w:spacing w:val="-4"/>
                              <w:kern w:val="1"/>
                              <w:sz w:val="16"/>
                              <w:szCs w:val="16"/>
                            </w:rPr>
                            <w:t xml:space="preserve">503-668-0033 </w:t>
                          </w:r>
                          <w:r w:rsidRPr="00BF0B80">
                            <w:rPr>
                              <w:rFonts w:ascii="Helvetica" w:hAnsi="Helvetica" w:cs="Helvetica"/>
                              <w:b/>
                              <w:bCs/>
                              <w:spacing w:val="-4"/>
                              <w:kern w:val="1"/>
                              <w:sz w:val="16"/>
                              <w:szCs w:val="16"/>
                            </w:rPr>
                            <w:t>|</w:t>
                          </w:r>
                          <w:r>
                            <w:rPr>
                              <w:rFonts w:ascii="Helvetica" w:hAnsi="Helvetica" w:cs="Helvetica"/>
                              <w:spacing w:val="-4"/>
                              <w:kern w:val="1"/>
                              <w:sz w:val="16"/>
                              <w:szCs w:val="16"/>
                            </w:rPr>
                            <w:t xml:space="preserve"> </w:t>
                          </w:r>
                          <w:r w:rsidRPr="00754182">
                            <w:rPr>
                              <w:rFonts w:ascii="Helvetica" w:hAnsi="Helvetica" w:cs="Lucida Grande"/>
                              <w:spacing w:val="-4"/>
                              <w:kern w:val="1"/>
                              <w:sz w:val="16"/>
                              <w:szCs w:val="16"/>
                            </w:rPr>
                            <w:t>mthoodenvironmental.co</w:t>
                          </w:r>
                          <w:r>
                            <w:rPr>
                              <w:rFonts w:ascii="Helvetica" w:hAnsi="Helvetica" w:cs="Lucida Grande"/>
                              <w:spacing w:val="-4"/>
                              <w:kern w:val="1"/>
                              <w:sz w:val="16"/>
                              <w:szCs w:val="16"/>
                            </w:rPr>
                            <w:t>m</w:t>
                          </w:r>
                        </w:p>
                        <w:p w14:paraId="5E9364DB" w14:textId="77777777" w:rsidR="007843A2" w:rsidRDefault="007843A2" w:rsidP="007843A2">
                          <w:pPr>
                            <w:jc w:val="bot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5711D60" id="_x0000_t202" coordsize="21600,21600" o:spt="202" path="m,l,21600r21600,l21600,xe">
              <v:stroke joinstyle="miter"/>
              <v:path gradientshapeok="t" o:connecttype="rect"/>
            </v:shapetype>
            <v:shape id="Text Box 11" o:spid="_x0000_s1026" type="#_x0000_t202" style="position:absolute;margin-left:283.9pt;margin-top:21.55pt;width:191pt;height:2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" filled="f" stroked="f">
              <v:textbox>
                <w:txbxContent>
                  <w:p w14:paraId="2884A1E7" w14:textId="77777777" w:rsidR="007843A2" w:rsidRDefault="007843A2" w:rsidP="007843A2">
                    <w:pPr>
                      <w:pStyle w:val="Footer"/>
                      <w:jc w:val="right"/>
                      <w:rPr>
                        <w:rFonts w:ascii="Helvetica" w:hAnsi="Helvetica" w:cs="Helvetica"/>
                        <w:spacing w:val="-4"/>
                        <w:kern w:val="1"/>
                        <w:sz w:val="16"/>
                        <w:szCs w:val="16"/>
                      </w:rPr>
                    </w:pPr>
                    <w:r>
                      <w:rPr>
                        <w:rFonts w:ascii="Helvetica" w:hAnsi="Helvetica" w:cs="Helvetica"/>
                        <w:spacing w:val="-4"/>
                        <w:kern w:val="1"/>
                        <w:sz w:val="16"/>
                        <w:szCs w:val="16"/>
                      </w:rPr>
                      <w:t xml:space="preserve">39085 Pioneer Blvd Suite 200 </w:t>
                    </w:r>
                    <w:r w:rsidRPr="00BF0B80">
                      <w:rPr>
                        <w:rFonts w:ascii="Helvetica" w:hAnsi="Helvetica" w:cs="Helvetica"/>
                        <w:b/>
                        <w:bCs/>
                        <w:spacing w:val="-4"/>
                        <w:kern w:val="1"/>
                        <w:sz w:val="16"/>
                        <w:szCs w:val="16"/>
                      </w:rPr>
                      <w:t>|</w:t>
                    </w:r>
                    <w:r>
                      <w:rPr>
                        <w:rFonts w:ascii="Helvetica" w:hAnsi="Helvetica" w:cs="Helvetica"/>
                        <w:spacing w:val="-4"/>
                        <w:kern w:val="1"/>
                        <w:sz w:val="16"/>
                        <w:szCs w:val="16"/>
                      </w:rPr>
                      <w:t xml:space="preserve"> Sandy, OR 97055</w:t>
                    </w:r>
                  </w:p>
                  <w:p w14:paraId="0343E420" w14:textId="77777777" w:rsidR="007843A2" w:rsidRPr="00BF0B80" w:rsidRDefault="007843A2" w:rsidP="007843A2">
                    <w:pPr>
                      <w:pStyle w:val="Footer"/>
                      <w:jc w:val="right"/>
                      <w:rPr>
                        <w:rFonts w:ascii="Helvetica" w:hAnsi="Helvetica"/>
                      </w:rPr>
                    </w:pPr>
                    <w:r>
                      <w:rPr>
                        <w:rFonts w:ascii="Helvetica" w:hAnsi="Helvetica" w:cs="Helvetica"/>
                        <w:spacing w:val="-4"/>
                        <w:kern w:val="1"/>
                        <w:sz w:val="16"/>
                        <w:szCs w:val="16"/>
                      </w:rPr>
                      <w:t xml:space="preserve">503-668-0033 </w:t>
                    </w:r>
                    <w:r w:rsidRPr="00BF0B80">
                      <w:rPr>
                        <w:rFonts w:ascii="Helvetica" w:hAnsi="Helvetica" w:cs="Helvetica"/>
                        <w:b/>
                        <w:bCs/>
                        <w:spacing w:val="-4"/>
                        <w:kern w:val="1"/>
                        <w:sz w:val="16"/>
                        <w:szCs w:val="16"/>
                      </w:rPr>
                      <w:t>|</w:t>
                    </w:r>
                    <w:r>
                      <w:rPr>
                        <w:rFonts w:ascii="Helvetica" w:hAnsi="Helvetica" w:cs="Helvetica"/>
                        <w:spacing w:val="-4"/>
                        <w:kern w:val="1"/>
                        <w:sz w:val="16"/>
                        <w:szCs w:val="16"/>
                      </w:rPr>
                      <w:t xml:space="preserve"> </w:t>
                    </w:r>
                    <w:r w:rsidRPr="00754182">
                      <w:rPr>
                        <w:rFonts w:ascii="Helvetica" w:hAnsi="Helvetica" w:cs="Lucida Grande"/>
                        <w:spacing w:val="-4"/>
                        <w:kern w:val="1"/>
                        <w:sz w:val="16"/>
                        <w:szCs w:val="16"/>
                      </w:rPr>
                      <w:t>mthoodenvironmental.co</w:t>
                    </w:r>
                    <w:r>
                      <w:rPr>
                        <w:rFonts w:ascii="Helvetica" w:hAnsi="Helvetica" w:cs="Lucida Grande"/>
                        <w:spacing w:val="-4"/>
                        <w:kern w:val="1"/>
                        <w:sz w:val="16"/>
                        <w:szCs w:val="16"/>
                      </w:rPr>
                      <w:t>m</w:t>
                    </w:r>
                  </w:p>
                  <w:p w14:paraId="5E9364DB" w14:textId="77777777" w:rsidR="007843A2" w:rsidRDefault="007843A2" w:rsidP="007843A2">
                    <w:pPr>
                      <w:jc w:val="both"/>
                    </w:pPr>
                  </w:p>
                </w:txbxContent>
              </v:textbox>
            </v:shape>
          </w:pict>
        </mc:Fallback>
      </mc:AlternateContent>
    </w:r>
    <w:r w:rsidR="00983C64">
      <w:rPr>
        <w:noProof/>
      </w:rPr>
      <w:drawing>
        <wp:inline distT="0" distB="0" distL="0" distR="0" wp14:anchorId="02932833" wp14:editId="4BE4EDD3">
          <wp:extent cx="1512710" cy="453813"/>
          <wp:effectExtent l="0" t="0" r="1143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etterhead logo.jpg"/>
                  <pic:cNvPicPr/>
                </pic:nvPicPr>
                <pic:blipFill>
                  <a:blip r:embed="rId1" cstate="print">
                    <a:extLst>
                      <a:ext uri="{28A0092B-C50C-407E-A947-70E740481C1C}">
                        <a14:useLocalDpi xmlns:a14="http://schemas.microsoft.com/office/drawing/2010/main"/>
                      </a:ext>
                    </a:extLst>
                  </a:blip>
                  <a:stretch>
                    <a:fillRect/>
                  </a:stretch>
                </pic:blipFill>
                <pic:spPr>
                  <a:xfrm>
                    <a:off x="0" y="0"/>
                    <a:ext cx="1512710" cy="453813"/>
                  </a:xfrm>
                  <a:prstGeom prst="rect">
                    <a:avLst/>
                  </a:prstGeom>
                </pic:spPr>
              </pic:pic>
            </a:graphicData>
          </a:graphic>
        </wp:inline>
      </w:drawing>
    </w:r>
    <w:r w:rsidR="00983C64" w:rsidRPr="008C33E8">
      <w:rPr>
        <w:rFonts w:ascii="Helvetica" w:hAnsi="Helvetica" w:cs="Helvetica"/>
        <w:spacing w:val="-4"/>
        <w:kern w:val="1"/>
        <w:sz w:val="16"/>
        <w:szCs w:val="16"/>
      </w:rPr>
      <w:t xml:space="preserve"> </w:t>
    </w:r>
  </w:p>
  <w:p w14:paraId="7BADF0E6" w14:textId="5048CD6B" w:rsidR="00983C64" w:rsidRDefault="00983C64" w:rsidP="00E16321">
    <w:pPr>
      <w:pStyle w:val="Footer"/>
      <w:rPr>
        <w:rFonts w:ascii="Helvetica" w:hAnsi="Helvetica" w:cs="Helvetica"/>
        <w:i/>
        <w:spacing w:val="-4"/>
        <w:kern w:val="1"/>
        <w:sz w:val="16"/>
        <w:szCs w:val="16"/>
      </w:rPr>
    </w:pPr>
    <w:r w:rsidRPr="00754182">
      <w:rPr>
        <w:rFonts w:ascii="Helvetica" w:hAnsi="Helvetica" w:cs="Helvetica"/>
        <w:i/>
        <w:spacing w:val="-4"/>
        <w:kern w:val="1"/>
        <w:sz w:val="16"/>
        <w:szCs w:val="16"/>
      </w:rPr>
      <w:t xml:space="preserve">Fisheries and </w:t>
    </w:r>
    <w:r w:rsidR="007843A2">
      <w:rPr>
        <w:rFonts w:ascii="Helvetica" w:hAnsi="Helvetica" w:cs="Helvetica"/>
        <w:i/>
        <w:spacing w:val="-4"/>
        <w:kern w:val="1"/>
        <w:sz w:val="16"/>
        <w:szCs w:val="16"/>
      </w:rPr>
      <w:t xml:space="preserve">Environmental </w:t>
    </w:r>
    <w:r w:rsidR="0009398A">
      <w:rPr>
        <w:rFonts w:ascii="Helvetica" w:hAnsi="Helvetica" w:cs="Helvetica"/>
        <w:i/>
        <w:spacing w:val="-4"/>
        <w:kern w:val="1"/>
        <w:sz w:val="16"/>
        <w:szCs w:val="16"/>
      </w:rPr>
      <w:t>Consulting</w:t>
    </w:r>
  </w:p>
  <w:p w14:paraId="2EAF51CF" w14:textId="058D69C4" w:rsidR="00983C64" w:rsidRDefault="00983C64">
    <w:pPr>
      <w:pStyle w:val="Header"/>
    </w:pPr>
    <w:r>
      <w:rPr>
        <w:noProof/>
      </w:rPr>
      <mc:AlternateContent>
        <mc:Choice Requires="wps">
          <w:drawing>
            <wp:anchor distT="0" distB="0" distL="114300" distR="114300" simplePos="0" relativeHeight="251657216" behindDoc="0" locked="0" layoutInCell="1" allowOverlap="1" wp14:anchorId="7873B975" wp14:editId="413139BF">
              <wp:simplePos x="0" y="0"/>
              <wp:positionH relativeFrom="column">
                <wp:posOffset>0</wp:posOffset>
              </wp:positionH>
              <wp:positionV relativeFrom="paragraph">
                <wp:posOffset>69215</wp:posOffset>
              </wp:positionV>
              <wp:extent cx="5943600" cy="0"/>
              <wp:effectExtent l="0" t="0" r="25400" b="25400"/>
              <wp:wrapNone/>
              <wp:docPr id="12" name="Straight Connector 12"/>
              <wp:cNvGraphicFramePr/>
              <a:graphic xmlns:a="http://schemas.openxmlformats.org/drawingml/2006/main">
                <a:graphicData uri="http://schemas.microsoft.com/office/word/2010/wordprocessingShape">
                  <wps:wsp>
                    <wps:cNvCnPr/>
                    <wps:spPr>
                      <a:xfrm>
                        <a:off x="0" y="0"/>
                        <a:ext cx="5943600" cy="0"/>
                      </a:xfrm>
                      <a:prstGeom prst="line">
                        <a:avLst/>
                      </a:prstGeom>
                      <a:ln w="3175" cmpd="sng">
                        <a:solidFill>
                          <a:schemeClr val="bg1">
                            <a:lumMod val="65000"/>
                          </a:schemeClr>
                        </a:solidFill>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line w14:anchorId="17D1EDB0" id="Straight Connector 12"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45pt" to="468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" strokecolor="#a5a5a5 [2092]" strokeweight=".25pt">
              <v:stroke joinstyle="miter"/>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B0048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FC1FA5"/>
    <w:multiLevelType w:val="hybridMultilevel"/>
    <w:tmpl w:val="A0DA4516"/>
    <w:lvl w:ilvl="0" w:tplc="4BC63F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7C505E"/>
    <w:multiLevelType w:val="hybridMultilevel"/>
    <w:tmpl w:val="901ABE2A"/>
    <w:lvl w:ilvl="0" w:tplc="D562D34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6B5A26"/>
    <w:multiLevelType w:val="hybridMultilevel"/>
    <w:tmpl w:val="4266A3C2"/>
    <w:lvl w:ilvl="0" w:tplc="5F0830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931AC7"/>
    <w:multiLevelType w:val="hybridMultilevel"/>
    <w:tmpl w:val="982690AC"/>
    <w:lvl w:ilvl="0" w:tplc="E99A47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C31A72"/>
    <w:multiLevelType w:val="multilevel"/>
    <w:tmpl w:val="706C8280"/>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6" w15:restartNumberingAfterBreak="0">
    <w:nsid w:val="169333EB"/>
    <w:multiLevelType w:val="hybridMultilevel"/>
    <w:tmpl w:val="FAD08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79B4371"/>
    <w:multiLevelType w:val="hybridMultilevel"/>
    <w:tmpl w:val="F59CE71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9742370"/>
    <w:multiLevelType w:val="hybridMultilevel"/>
    <w:tmpl w:val="5686C6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B414AA2"/>
    <w:multiLevelType w:val="hybridMultilevel"/>
    <w:tmpl w:val="C72EBD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C6773D"/>
    <w:multiLevelType w:val="hybridMultilevel"/>
    <w:tmpl w:val="F59CE7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1824C5"/>
    <w:multiLevelType w:val="hybridMultilevel"/>
    <w:tmpl w:val="8668B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577DA4"/>
    <w:multiLevelType w:val="hybridMultilevel"/>
    <w:tmpl w:val="82A2252C"/>
    <w:lvl w:ilvl="0" w:tplc="35463F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063081D"/>
    <w:multiLevelType w:val="hybridMultilevel"/>
    <w:tmpl w:val="87D8E874"/>
    <w:lvl w:ilvl="0" w:tplc="4E105364">
      <w:start w:val="2"/>
      <w:numFmt w:val="decimal"/>
      <w:lvlText w:val="%1."/>
      <w:lvlJc w:val="left"/>
      <w:pPr>
        <w:ind w:left="720" w:hanging="360"/>
      </w:pPr>
      <w:rPr>
        <w:rFonts w:eastAsia="Arial Unicode M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940290"/>
    <w:multiLevelType w:val="hybridMultilevel"/>
    <w:tmpl w:val="A296FB0E"/>
    <w:lvl w:ilvl="0" w:tplc="C50AB8E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7978B5"/>
    <w:multiLevelType w:val="hybridMultilevel"/>
    <w:tmpl w:val="29C00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56A6056"/>
    <w:multiLevelType w:val="hybridMultilevel"/>
    <w:tmpl w:val="B7E2F5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36B75815"/>
    <w:multiLevelType w:val="hybridMultilevel"/>
    <w:tmpl w:val="BB949C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75A2A3D"/>
    <w:multiLevelType w:val="hybridMultilevel"/>
    <w:tmpl w:val="AAF4D95A"/>
    <w:lvl w:ilvl="0" w:tplc="D098F3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602DA6"/>
    <w:multiLevelType w:val="hybridMultilevel"/>
    <w:tmpl w:val="F59CE71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DCE428C"/>
    <w:multiLevelType w:val="hybridMultilevel"/>
    <w:tmpl w:val="6B4A6374"/>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505" w:hanging="360"/>
      </w:pPr>
      <w:rPr>
        <w:rFonts w:ascii="Courier New" w:hAnsi="Courier New" w:cs="Courier New" w:hint="default"/>
      </w:rPr>
    </w:lvl>
    <w:lvl w:ilvl="2" w:tplc="04090005" w:tentative="1">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abstractNum w:abstractNumId="21" w15:restartNumberingAfterBreak="0">
    <w:nsid w:val="440E05B4"/>
    <w:multiLevelType w:val="hybridMultilevel"/>
    <w:tmpl w:val="CBFE7E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8658EE"/>
    <w:multiLevelType w:val="hybridMultilevel"/>
    <w:tmpl w:val="B7E2F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AB5753"/>
    <w:multiLevelType w:val="multilevel"/>
    <w:tmpl w:val="C48CE64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9D940DC"/>
    <w:multiLevelType w:val="hybridMultilevel"/>
    <w:tmpl w:val="7478AC76"/>
    <w:lvl w:ilvl="0" w:tplc="68A8637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611E4B"/>
    <w:multiLevelType w:val="hybridMultilevel"/>
    <w:tmpl w:val="B8F408B2"/>
    <w:lvl w:ilvl="0" w:tplc="04090001">
      <w:start w:val="1"/>
      <w:numFmt w:val="bullet"/>
      <w:lvlText w:val=""/>
      <w:lvlJc w:val="left"/>
      <w:pPr>
        <w:ind w:left="787" w:hanging="360"/>
      </w:pPr>
      <w:rPr>
        <w:rFonts w:ascii="Symbol" w:hAnsi="Symbol" w:hint="default"/>
      </w:rPr>
    </w:lvl>
    <w:lvl w:ilvl="1" w:tplc="04090003">
      <w:start w:val="1"/>
      <w:numFmt w:val="bullet"/>
      <w:lvlText w:val="o"/>
      <w:lvlJc w:val="left"/>
      <w:pPr>
        <w:ind w:left="1507" w:hanging="360"/>
      </w:pPr>
      <w:rPr>
        <w:rFonts w:ascii="Courier New" w:hAnsi="Courier New" w:cs="Courier New" w:hint="default"/>
      </w:rPr>
    </w:lvl>
    <w:lvl w:ilvl="2" w:tplc="04090005">
      <w:start w:val="1"/>
      <w:numFmt w:val="bullet"/>
      <w:lvlText w:val=""/>
      <w:lvlJc w:val="left"/>
      <w:pPr>
        <w:ind w:left="2227" w:hanging="360"/>
      </w:pPr>
      <w:rPr>
        <w:rFonts w:ascii="Wingdings" w:hAnsi="Wingdings" w:hint="default"/>
      </w:rPr>
    </w:lvl>
    <w:lvl w:ilvl="3" w:tplc="04090001" w:tentative="1">
      <w:start w:val="1"/>
      <w:numFmt w:val="bullet"/>
      <w:lvlText w:val=""/>
      <w:lvlJc w:val="left"/>
      <w:pPr>
        <w:ind w:left="2947" w:hanging="360"/>
      </w:pPr>
      <w:rPr>
        <w:rFonts w:ascii="Symbol" w:hAnsi="Symbol" w:hint="default"/>
      </w:rPr>
    </w:lvl>
    <w:lvl w:ilvl="4" w:tplc="04090003" w:tentative="1">
      <w:start w:val="1"/>
      <w:numFmt w:val="bullet"/>
      <w:lvlText w:val="o"/>
      <w:lvlJc w:val="left"/>
      <w:pPr>
        <w:ind w:left="3667" w:hanging="360"/>
      </w:pPr>
      <w:rPr>
        <w:rFonts w:ascii="Courier New" w:hAnsi="Courier New" w:cs="Courier New" w:hint="default"/>
      </w:rPr>
    </w:lvl>
    <w:lvl w:ilvl="5" w:tplc="04090005" w:tentative="1">
      <w:start w:val="1"/>
      <w:numFmt w:val="bullet"/>
      <w:lvlText w:val=""/>
      <w:lvlJc w:val="left"/>
      <w:pPr>
        <w:ind w:left="4387" w:hanging="360"/>
      </w:pPr>
      <w:rPr>
        <w:rFonts w:ascii="Wingdings" w:hAnsi="Wingdings" w:hint="default"/>
      </w:rPr>
    </w:lvl>
    <w:lvl w:ilvl="6" w:tplc="04090001" w:tentative="1">
      <w:start w:val="1"/>
      <w:numFmt w:val="bullet"/>
      <w:lvlText w:val=""/>
      <w:lvlJc w:val="left"/>
      <w:pPr>
        <w:ind w:left="5107" w:hanging="360"/>
      </w:pPr>
      <w:rPr>
        <w:rFonts w:ascii="Symbol" w:hAnsi="Symbol" w:hint="default"/>
      </w:rPr>
    </w:lvl>
    <w:lvl w:ilvl="7" w:tplc="04090003" w:tentative="1">
      <w:start w:val="1"/>
      <w:numFmt w:val="bullet"/>
      <w:lvlText w:val="o"/>
      <w:lvlJc w:val="left"/>
      <w:pPr>
        <w:ind w:left="5827" w:hanging="360"/>
      </w:pPr>
      <w:rPr>
        <w:rFonts w:ascii="Courier New" w:hAnsi="Courier New" w:cs="Courier New" w:hint="default"/>
      </w:rPr>
    </w:lvl>
    <w:lvl w:ilvl="8" w:tplc="04090005" w:tentative="1">
      <w:start w:val="1"/>
      <w:numFmt w:val="bullet"/>
      <w:lvlText w:val=""/>
      <w:lvlJc w:val="left"/>
      <w:pPr>
        <w:ind w:left="6547" w:hanging="360"/>
      </w:pPr>
      <w:rPr>
        <w:rFonts w:ascii="Wingdings" w:hAnsi="Wingdings" w:hint="default"/>
      </w:rPr>
    </w:lvl>
  </w:abstractNum>
  <w:abstractNum w:abstractNumId="26" w15:restartNumberingAfterBreak="0">
    <w:nsid w:val="52B51F77"/>
    <w:multiLevelType w:val="hybridMultilevel"/>
    <w:tmpl w:val="17101A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5C2F20"/>
    <w:multiLevelType w:val="hybridMultilevel"/>
    <w:tmpl w:val="255ED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51F3D52"/>
    <w:multiLevelType w:val="hybridMultilevel"/>
    <w:tmpl w:val="3A900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3394DB3"/>
    <w:multiLevelType w:val="hybridMultilevel"/>
    <w:tmpl w:val="2D7446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4923AC"/>
    <w:multiLevelType w:val="hybridMultilevel"/>
    <w:tmpl w:val="81F898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E6022C1"/>
    <w:multiLevelType w:val="multilevel"/>
    <w:tmpl w:val="14A45CAA"/>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1F921B2"/>
    <w:multiLevelType w:val="hybridMultilevel"/>
    <w:tmpl w:val="DB56FC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22251D"/>
    <w:multiLevelType w:val="multilevel"/>
    <w:tmpl w:val="F1AA8CF4"/>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71C3EA3"/>
    <w:multiLevelType w:val="hybridMultilevel"/>
    <w:tmpl w:val="B7E2F50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78646C04"/>
    <w:multiLevelType w:val="hybridMultilevel"/>
    <w:tmpl w:val="40463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FA41554"/>
    <w:multiLevelType w:val="hybridMultilevel"/>
    <w:tmpl w:val="4A1EEF16"/>
    <w:lvl w:ilvl="0" w:tplc="BE741F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E71459"/>
    <w:multiLevelType w:val="hybridMultilevel"/>
    <w:tmpl w:val="BFAA62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3565883">
    <w:abstractNumId w:val="29"/>
  </w:num>
  <w:num w:numId="2" w16cid:durableId="493842288">
    <w:abstractNumId w:val="26"/>
  </w:num>
  <w:num w:numId="3" w16cid:durableId="2097242599">
    <w:abstractNumId w:val="13"/>
  </w:num>
  <w:num w:numId="4" w16cid:durableId="1425111214">
    <w:abstractNumId w:val="21"/>
  </w:num>
  <w:num w:numId="5" w16cid:durableId="113914548">
    <w:abstractNumId w:val="35"/>
  </w:num>
  <w:num w:numId="6" w16cid:durableId="909312947">
    <w:abstractNumId w:val="8"/>
  </w:num>
  <w:num w:numId="7" w16cid:durableId="1379161553">
    <w:abstractNumId w:val="12"/>
  </w:num>
  <w:num w:numId="8" w16cid:durableId="1960912435">
    <w:abstractNumId w:val="2"/>
  </w:num>
  <w:num w:numId="9" w16cid:durableId="103884602">
    <w:abstractNumId w:val="9"/>
  </w:num>
  <w:num w:numId="10" w16cid:durableId="1264803584">
    <w:abstractNumId w:val="6"/>
  </w:num>
  <w:num w:numId="11" w16cid:durableId="1927877810">
    <w:abstractNumId w:val="28"/>
  </w:num>
  <w:num w:numId="12" w16cid:durableId="2109960101">
    <w:abstractNumId w:val="27"/>
  </w:num>
  <w:num w:numId="13" w16cid:durableId="1221792006">
    <w:abstractNumId w:val="25"/>
  </w:num>
  <w:num w:numId="14" w16cid:durableId="2138990394">
    <w:abstractNumId w:val="15"/>
  </w:num>
  <w:num w:numId="15" w16cid:durableId="1101995046">
    <w:abstractNumId w:val="0"/>
  </w:num>
  <w:num w:numId="16" w16cid:durableId="24058653">
    <w:abstractNumId w:val="31"/>
  </w:num>
  <w:num w:numId="17" w16cid:durableId="1655331863">
    <w:abstractNumId w:val="33"/>
  </w:num>
  <w:num w:numId="18" w16cid:durableId="350961571">
    <w:abstractNumId w:val="23"/>
  </w:num>
  <w:num w:numId="19" w16cid:durableId="2011059453">
    <w:abstractNumId w:val="5"/>
  </w:num>
  <w:num w:numId="20" w16cid:durableId="145173403">
    <w:abstractNumId w:val="17"/>
  </w:num>
  <w:num w:numId="21" w16cid:durableId="1452284466">
    <w:abstractNumId w:val="11"/>
  </w:num>
  <w:num w:numId="22" w16cid:durableId="1690331347">
    <w:abstractNumId w:val="22"/>
  </w:num>
  <w:num w:numId="23" w16cid:durableId="997079644">
    <w:abstractNumId w:val="10"/>
  </w:num>
  <w:num w:numId="24" w16cid:durableId="363212794">
    <w:abstractNumId w:val="7"/>
  </w:num>
  <w:num w:numId="25" w16cid:durableId="747969839">
    <w:abstractNumId w:val="3"/>
  </w:num>
  <w:num w:numId="26" w16cid:durableId="2136867448">
    <w:abstractNumId w:val="32"/>
  </w:num>
  <w:num w:numId="27" w16cid:durableId="622075738">
    <w:abstractNumId w:val="30"/>
  </w:num>
  <w:num w:numId="28" w16cid:durableId="2125495996">
    <w:abstractNumId w:val="19"/>
  </w:num>
  <w:num w:numId="29" w16cid:durableId="1821850851">
    <w:abstractNumId w:val="37"/>
  </w:num>
  <w:num w:numId="30" w16cid:durableId="1174566007">
    <w:abstractNumId w:val="20"/>
  </w:num>
  <w:num w:numId="31" w16cid:durableId="917059716">
    <w:abstractNumId w:val="36"/>
  </w:num>
  <w:num w:numId="32" w16cid:durableId="1068042089">
    <w:abstractNumId w:val="18"/>
  </w:num>
  <w:num w:numId="33" w16cid:durableId="533034556">
    <w:abstractNumId w:val="16"/>
  </w:num>
  <w:num w:numId="34" w16cid:durableId="1078483426">
    <w:abstractNumId w:val="34"/>
  </w:num>
  <w:num w:numId="35" w16cid:durableId="189730810">
    <w:abstractNumId w:val="1"/>
  </w:num>
  <w:num w:numId="36" w16cid:durableId="1209076415">
    <w:abstractNumId w:val="4"/>
  </w:num>
  <w:num w:numId="37" w16cid:durableId="644088070">
    <w:abstractNumId w:val="14"/>
  </w:num>
  <w:num w:numId="38" w16cid:durableId="651568975">
    <w:abstractNumId w:val="2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ke Ackerman">
    <w15:presenceInfo w15:providerId="None" w15:userId="Mike Ackerman"/>
  </w15:person>
  <w15:person w15:author="Bryce Oldemeyer">
    <w15:presenceInfo w15:providerId="None" w15:userId="Bryce Oldemey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720"/>
  <w:characterSpacingControl w:val="doNotCompress"/>
  <w:hdrShapeDefaults>
    <o:shapedefaults v:ext="edit" spidmax="2050"/>
    <o:shapelayout v:ext="edit">
      <o:idmap v:ext="edit" data="1"/>
    </o:shapelayout>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553"/>
    <w:rsid w:val="00001141"/>
    <w:rsid w:val="0000478B"/>
    <w:rsid w:val="0000755D"/>
    <w:rsid w:val="00010576"/>
    <w:rsid w:val="0001705A"/>
    <w:rsid w:val="0001752C"/>
    <w:rsid w:val="000246BF"/>
    <w:rsid w:val="00024E13"/>
    <w:rsid w:val="000262CA"/>
    <w:rsid w:val="00026B0E"/>
    <w:rsid w:val="00034B29"/>
    <w:rsid w:val="00035855"/>
    <w:rsid w:val="000367AE"/>
    <w:rsid w:val="00036CA2"/>
    <w:rsid w:val="00045188"/>
    <w:rsid w:val="00046587"/>
    <w:rsid w:val="00047091"/>
    <w:rsid w:val="00050E81"/>
    <w:rsid w:val="00053954"/>
    <w:rsid w:val="000628E8"/>
    <w:rsid w:val="000706CA"/>
    <w:rsid w:val="00081D1E"/>
    <w:rsid w:val="00086F2C"/>
    <w:rsid w:val="000876EC"/>
    <w:rsid w:val="0009398A"/>
    <w:rsid w:val="00094858"/>
    <w:rsid w:val="000A3943"/>
    <w:rsid w:val="000A5242"/>
    <w:rsid w:val="000B0C60"/>
    <w:rsid w:val="000B52F1"/>
    <w:rsid w:val="000B5300"/>
    <w:rsid w:val="000B548A"/>
    <w:rsid w:val="000C2AE6"/>
    <w:rsid w:val="000D2288"/>
    <w:rsid w:val="000D3038"/>
    <w:rsid w:val="000D47E7"/>
    <w:rsid w:val="000D7C9D"/>
    <w:rsid w:val="000E1373"/>
    <w:rsid w:val="000E2757"/>
    <w:rsid w:val="000F437F"/>
    <w:rsid w:val="000F4D53"/>
    <w:rsid w:val="000F6094"/>
    <w:rsid w:val="000F747D"/>
    <w:rsid w:val="00101B32"/>
    <w:rsid w:val="00102E35"/>
    <w:rsid w:val="00104AC2"/>
    <w:rsid w:val="00113A6B"/>
    <w:rsid w:val="001240A1"/>
    <w:rsid w:val="00126D24"/>
    <w:rsid w:val="00134776"/>
    <w:rsid w:val="00140FEF"/>
    <w:rsid w:val="00142F13"/>
    <w:rsid w:val="0015453E"/>
    <w:rsid w:val="001644E9"/>
    <w:rsid w:val="00166CA7"/>
    <w:rsid w:val="00170630"/>
    <w:rsid w:val="00172D96"/>
    <w:rsid w:val="00174C23"/>
    <w:rsid w:val="001756FD"/>
    <w:rsid w:val="00177A60"/>
    <w:rsid w:val="00182CFA"/>
    <w:rsid w:val="0018478E"/>
    <w:rsid w:val="00192213"/>
    <w:rsid w:val="00192744"/>
    <w:rsid w:val="001A157C"/>
    <w:rsid w:val="001B254F"/>
    <w:rsid w:val="001B2779"/>
    <w:rsid w:val="001B3F2C"/>
    <w:rsid w:val="001D0714"/>
    <w:rsid w:val="001D103B"/>
    <w:rsid w:val="001D18B6"/>
    <w:rsid w:val="001D215F"/>
    <w:rsid w:val="001E31D6"/>
    <w:rsid w:val="001E6E2A"/>
    <w:rsid w:val="001F082C"/>
    <w:rsid w:val="001F587F"/>
    <w:rsid w:val="001F6668"/>
    <w:rsid w:val="001F72DF"/>
    <w:rsid w:val="00202435"/>
    <w:rsid w:val="00202D13"/>
    <w:rsid w:val="0020331B"/>
    <w:rsid w:val="00205572"/>
    <w:rsid w:val="002066F1"/>
    <w:rsid w:val="00216D4A"/>
    <w:rsid w:val="00220F77"/>
    <w:rsid w:val="00221835"/>
    <w:rsid w:val="002253DE"/>
    <w:rsid w:val="002308EE"/>
    <w:rsid w:val="00232F67"/>
    <w:rsid w:val="00235684"/>
    <w:rsid w:val="00235DCA"/>
    <w:rsid w:val="00237FBA"/>
    <w:rsid w:val="002414DD"/>
    <w:rsid w:val="002473DB"/>
    <w:rsid w:val="00251E00"/>
    <w:rsid w:val="00253F24"/>
    <w:rsid w:val="00260365"/>
    <w:rsid w:val="002635D5"/>
    <w:rsid w:val="00264707"/>
    <w:rsid w:val="00277BEB"/>
    <w:rsid w:val="00281B0D"/>
    <w:rsid w:val="00291BB1"/>
    <w:rsid w:val="002939E1"/>
    <w:rsid w:val="00294A72"/>
    <w:rsid w:val="002964C4"/>
    <w:rsid w:val="002B3634"/>
    <w:rsid w:val="002B37FC"/>
    <w:rsid w:val="002C0148"/>
    <w:rsid w:val="002C0BBD"/>
    <w:rsid w:val="002C203A"/>
    <w:rsid w:val="002C22B1"/>
    <w:rsid w:val="002C40E5"/>
    <w:rsid w:val="002C43E8"/>
    <w:rsid w:val="002D1533"/>
    <w:rsid w:val="002D4F0F"/>
    <w:rsid w:val="002E4405"/>
    <w:rsid w:val="002F1DD4"/>
    <w:rsid w:val="003038D6"/>
    <w:rsid w:val="00305719"/>
    <w:rsid w:val="0031075C"/>
    <w:rsid w:val="003226AE"/>
    <w:rsid w:val="00325F81"/>
    <w:rsid w:val="00331955"/>
    <w:rsid w:val="00332A10"/>
    <w:rsid w:val="0033396E"/>
    <w:rsid w:val="00336477"/>
    <w:rsid w:val="00336534"/>
    <w:rsid w:val="00337A71"/>
    <w:rsid w:val="00342A3E"/>
    <w:rsid w:val="00343843"/>
    <w:rsid w:val="00344FE9"/>
    <w:rsid w:val="0034542F"/>
    <w:rsid w:val="00346922"/>
    <w:rsid w:val="003471F5"/>
    <w:rsid w:val="00351D29"/>
    <w:rsid w:val="00352642"/>
    <w:rsid w:val="00354E98"/>
    <w:rsid w:val="00356A9C"/>
    <w:rsid w:val="00357A46"/>
    <w:rsid w:val="0036029F"/>
    <w:rsid w:val="00364007"/>
    <w:rsid w:val="00366C8F"/>
    <w:rsid w:val="00366D93"/>
    <w:rsid w:val="00370EFD"/>
    <w:rsid w:val="003767C1"/>
    <w:rsid w:val="00386FD1"/>
    <w:rsid w:val="00392772"/>
    <w:rsid w:val="003952F6"/>
    <w:rsid w:val="003A5120"/>
    <w:rsid w:val="003B00ED"/>
    <w:rsid w:val="003B257A"/>
    <w:rsid w:val="003B3911"/>
    <w:rsid w:val="003B78ED"/>
    <w:rsid w:val="003C62D5"/>
    <w:rsid w:val="003C7B96"/>
    <w:rsid w:val="003D2957"/>
    <w:rsid w:val="003D629B"/>
    <w:rsid w:val="003E124D"/>
    <w:rsid w:val="003E17F0"/>
    <w:rsid w:val="003E47A1"/>
    <w:rsid w:val="003F069D"/>
    <w:rsid w:val="003F1703"/>
    <w:rsid w:val="003F4857"/>
    <w:rsid w:val="003F639E"/>
    <w:rsid w:val="00400BB5"/>
    <w:rsid w:val="00402E2B"/>
    <w:rsid w:val="00403DB6"/>
    <w:rsid w:val="00404263"/>
    <w:rsid w:val="0040741C"/>
    <w:rsid w:val="00410FAD"/>
    <w:rsid w:val="0041521E"/>
    <w:rsid w:val="00416C3F"/>
    <w:rsid w:val="00417FE8"/>
    <w:rsid w:val="004206CB"/>
    <w:rsid w:val="00420CAC"/>
    <w:rsid w:val="004223F5"/>
    <w:rsid w:val="00426527"/>
    <w:rsid w:val="004272DA"/>
    <w:rsid w:val="004277BB"/>
    <w:rsid w:val="004312E1"/>
    <w:rsid w:val="00431C68"/>
    <w:rsid w:val="0044477D"/>
    <w:rsid w:val="00450D5A"/>
    <w:rsid w:val="00460F31"/>
    <w:rsid w:val="00462FC9"/>
    <w:rsid w:val="00465598"/>
    <w:rsid w:val="00466394"/>
    <w:rsid w:val="00486C38"/>
    <w:rsid w:val="00487472"/>
    <w:rsid w:val="00496F15"/>
    <w:rsid w:val="004A1730"/>
    <w:rsid w:val="004A200A"/>
    <w:rsid w:val="004A618B"/>
    <w:rsid w:val="004A6CA9"/>
    <w:rsid w:val="004B0E03"/>
    <w:rsid w:val="004B206D"/>
    <w:rsid w:val="004B3457"/>
    <w:rsid w:val="004C21FB"/>
    <w:rsid w:val="004C2450"/>
    <w:rsid w:val="004C2D88"/>
    <w:rsid w:val="004C41BA"/>
    <w:rsid w:val="004C65B3"/>
    <w:rsid w:val="004D029D"/>
    <w:rsid w:val="004D1E7B"/>
    <w:rsid w:val="004D2755"/>
    <w:rsid w:val="004E4C1C"/>
    <w:rsid w:val="004F20E1"/>
    <w:rsid w:val="004F37DC"/>
    <w:rsid w:val="004F4C30"/>
    <w:rsid w:val="004F6AF7"/>
    <w:rsid w:val="005061BE"/>
    <w:rsid w:val="005138C2"/>
    <w:rsid w:val="005143E2"/>
    <w:rsid w:val="005149DF"/>
    <w:rsid w:val="00523A0D"/>
    <w:rsid w:val="00525309"/>
    <w:rsid w:val="00527201"/>
    <w:rsid w:val="00533B57"/>
    <w:rsid w:val="005412C2"/>
    <w:rsid w:val="0054489B"/>
    <w:rsid w:val="00545713"/>
    <w:rsid w:val="005507BE"/>
    <w:rsid w:val="00554ADC"/>
    <w:rsid w:val="0057237D"/>
    <w:rsid w:val="00572649"/>
    <w:rsid w:val="005819DA"/>
    <w:rsid w:val="005831E3"/>
    <w:rsid w:val="00583BF2"/>
    <w:rsid w:val="00586B16"/>
    <w:rsid w:val="00591185"/>
    <w:rsid w:val="00593759"/>
    <w:rsid w:val="005A29D1"/>
    <w:rsid w:val="005A352D"/>
    <w:rsid w:val="005A5EAA"/>
    <w:rsid w:val="005A74B3"/>
    <w:rsid w:val="005A7783"/>
    <w:rsid w:val="005B0A71"/>
    <w:rsid w:val="005B53B7"/>
    <w:rsid w:val="005B55C0"/>
    <w:rsid w:val="005B6467"/>
    <w:rsid w:val="005B761C"/>
    <w:rsid w:val="005D04AF"/>
    <w:rsid w:val="005D3A92"/>
    <w:rsid w:val="005D4FB7"/>
    <w:rsid w:val="005E1DA5"/>
    <w:rsid w:val="005E22ED"/>
    <w:rsid w:val="005E5BBD"/>
    <w:rsid w:val="005F2A62"/>
    <w:rsid w:val="005F2ABD"/>
    <w:rsid w:val="005F5266"/>
    <w:rsid w:val="00601F57"/>
    <w:rsid w:val="00605179"/>
    <w:rsid w:val="006055A6"/>
    <w:rsid w:val="00606507"/>
    <w:rsid w:val="00607F94"/>
    <w:rsid w:val="006109D3"/>
    <w:rsid w:val="00610CA8"/>
    <w:rsid w:val="00611FEE"/>
    <w:rsid w:val="006158B9"/>
    <w:rsid w:val="00617EA7"/>
    <w:rsid w:val="00620764"/>
    <w:rsid w:val="006215F0"/>
    <w:rsid w:val="006235D0"/>
    <w:rsid w:val="00624ABB"/>
    <w:rsid w:val="006308D6"/>
    <w:rsid w:val="00634449"/>
    <w:rsid w:val="00637035"/>
    <w:rsid w:val="00640414"/>
    <w:rsid w:val="00642572"/>
    <w:rsid w:val="006519EF"/>
    <w:rsid w:val="00655167"/>
    <w:rsid w:val="00657352"/>
    <w:rsid w:val="0066113F"/>
    <w:rsid w:val="00661983"/>
    <w:rsid w:val="0066713C"/>
    <w:rsid w:val="00667B9C"/>
    <w:rsid w:val="006712EC"/>
    <w:rsid w:val="00676039"/>
    <w:rsid w:val="006914A1"/>
    <w:rsid w:val="006934C4"/>
    <w:rsid w:val="00694309"/>
    <w:rsid w:val="00697727"/>
    <w:rsid w:val="006A3DE4"/>
    <w:rsid w:val="006A6077"/>
    <w:rsid w:val="006A79F8"/>
    <w:rsid w:val="006B58B7"/>
    <w:rsid w:val="006B6EEB"/>
    <w:rsid w:val="006C21AF"/>
    <w:rsid w:val="006C3D44"/>
    <w:rsid w:val="006C43DB"/>
    <w:rsid w:val="006C57E2"/>
    <w:rsid w:val="006C6002"/>
    <w:rsid w:val="006C6598"/>
    <w:rsid w:val="006C68A1"/>
    <w:rsid w:val="006D253C"/>
    <w:rsid w:val="006D6576"/>
    <w:rsid w:val="006E3002"/>
    <w:rsid w:val="006E58F4"/>
    <w:rsid w:val="006E7068"/>
    <w:rsid w:val="006F0B4C"/>
    <w:rsid w:val="00701061"/>
    <w:rsid w:val="00704A6E"/>
    <w:rsid w:val="0070525B"/>
    <w:rsid w:val="00711E6D"/>
    <w:rsid w:val="00717EDF"/>
    <w:rsid w:val="00717F14"/>
    <w:rsid w:val="00730580"/>
    <w:rsid w:val="00735A6B"/>
    <w:rsid w:val="00753EFE"/>
    <w:rsid w:val="007541A2"/>
    <w:rsid w:val="00755AC6"/>
    <w:rsid w:val="00760F8A"/>
    <w:rsid w:val="00770BB3"/>
    <w:rsid w:val="007752A9"/>
    <w:rsid w:val="007766E9"/>
    <w:rsid w:val="007813EC"/>
    <w:rsid w:val="00783535"/>
    <w:rsid w:val="007843A2"/>
    <w:rsid w:val="0078443F"/>
    <w:rsid w:val="00785DD1"/>
    <w:rsid w:val="007907F3"/>
    <w:rsid w:val="00790C82"/>
    <w:rsid w:val="00791480"/>
    <w:rsid w:val="00791EEE"/>
    <w:rsid w:val="007953FA"/>
    <w:rsid w:val="0079751C"/>
    <w:rsid w:val="007A0188"/>
    <w:rsid w:val="007A13A8"/>
    <w:rsid w:val="007A1944"/>
    <w:rsid w:val="007A396D"/>
    <w:rsid w:val="007B0364"/>
    <w:rsid w:val="007B238B"/>
    <w:rsid w:val="007B47FC"/>
    <w:rsid w:val="007C00B3"/>
    <w:rsid w:val="007C2FB4"/>
    <w:rsid w:val="007C458A"/>
    <w:rsid w:val="007C7831"/>
    <w:rsid w:val="007C79BF"/>
    <w:rsid w:val="007D161F"/>
    <w:rsid w:val="007E54CA"/>
    <w:rsid w:val="007E6737"/>
    <w:rsid w:val="007E7624"/>
    <w:rsid w:val="007F19D5"/>
    <w:rsid w:val="007F6866"/>
    <w:rsid w:val="0080338B"/>
    <w:rsid w:val="008056F5"/>
    <w:rsid w:val="008072F4"/>
    <w:rsid w:val="00815A4B"/>
    <w:rsid w:val="00817529"/>
    <w:rsid w:val="00826520"/>
    <w:rsid w:val="00830957"/>
    <w:rsid w:val="008332E4"/>
    <w:rsid w:val="0083754C"/>
    <w:rsid w:val="008437FC"/>
    <w:rsid w:val="00843C31"/>
    <w:rsid w:val="00844ACC"/>
    <w:rsid w:val="00847471"/>
    <w:rsid w:val="008556BE"/>
    <w:rsid w:val="00856F07"/>
    <w:rsid w:val="00857DF5"/>
    <w:rsid w:val="00861861"/>
    <w:rsid w:val="00862932"/>
    <w:rsid w:val="00865B4C"/>
    <w:rsid w:val="00870154"/>
    <w:rsid w:val="008752FA"/>
    <w:rsid w:val="008757E8"/>
    <w:rsid w:val="00885BF0"/>
    <w:rsid w:val="00890EBD"/>
    <w:rsid w:val="00891CB5"/>
    <w:rsid w:val="00893360"/>
    <w:rsid w:val="00894875"/>
    <w:rsid w:val="008A073D"/>
    <w:rsid w:val="008A780D"/>
    <w:rsid w:val="008B4BC7"/>
    <w:rsid w:val="008B50A4"/>
    <w:rsid w:val="008D11D7"/>
    <w:rsid w:val="008D44FC"/>
    <w:rsid w:val="008D6A1A"/>
    <w:rsid w:val="008E3F60"/>
    <w:rsid w:val="008E4290"/>
    <w:rsid w:val="008F118B"/>
    <w:rsid w:val="008F5207"/>
    <w:rsid w:val="00900809"/>
    <w:rsid w:val="009023A7"/>
    <w:rsid w:val="00904F96"/>
    <w:rsid w:val="009054CA"/>
    <w:rsid w:val="009075E2"/>
    <w:rsid w:val="0091039B"/>
    <w:rsid w:val="0091162A"/>
    <w:rsid w:val="009125A3"/>
    <w:rsid w:val="00914417"/>
    <w:rsid w:val="00920417"/>
    <w:rsid w:val="0092686C"/>
    <w:rsid w:val="00934E5B"/>
    <w:rsid w:val="00941147"/>
    <w:rsid w:val="00941CE0"/>
    <w:rsid w:val="0094220E"/>
    <w:rsid w:val="00947845"/>
    <w:rsid w:val="00953354"/>
    <w:rsid w:val="00953E1B"/>
    <w:rsid w:val="0095596F"/>
    <w:rsid w:val="0096223C"/>
    <w:rsid w:val="009650D4"/>
    <w:rsid w:val="00971874"/>
    <w:rsid w:val="009753D7"/>
    <w:rsid w:val="00976061"/>
    <w:rsid w:val="009809FF"/>
    <w:rsid w:val="00983C64"/>
    <w:rsid w:val="00995D96"/>
    <w:rsid w:val="00997717"/>
    <w:rsid w:val="00997996"/>
    <w:rsid w:val="009A1438"/>
    <w:rsid w:val="009A3C88"/>
    <w:rsid w:val="009B18AA"/>
    <w:rsid w:val="009B23A9"/>
    <w:rsid w:val="009B5D33"/>
    <w:rsid w:val="009C21B7"/>
    <w:rsid w:val="009C2B33"/>
    <w:rsid w:val="009C3E36"/>
    <w:rsid w:val="009C5AC2"/>
    <w:rsid w:val="009D14ED"/>
    <w:rsid w:val="009D2BDD"/>
    <w:rsid w:val="009E02B3"/>
    <w:rsid w:val="009E649F"/>
    <w:rsid w:val="009F4592"/>
    <w:rsid w:val="009F7069"/>
    <w:rsid w:val="00A02D02"/>
    <w:rsid w:val="00A02D1E"/>
    <w:rsid w:val="00A05720"/>
    <w:rsid w:val="00A119F7"/>
    <w:rsid w:val="00A14102"/>
    <w:rsid w:val="00A21095"/>
    <w:rsid w:val="00A21DA2"/>
    <w:rsid w:val="00A32E69"/>
    <w:rsid w:val="00A35641"/>
    <w:rsid w:val="00A36638"/>
    <w:rsid w:val="00A376D3"/>
    <w:rsid w:val="00A4079E"/>
    <w:rsid w:val="00A50A53"/>
    <w:rsid w:val="00A6426F"/>
    <w:rsid w:val="00A67081"/>
    <w:rsid w:val="00A73808"/>
    <w:rsid w:val="00A75130"/>
    <w:rsid w:val="00A8208E"/>
    <w:rsid w:val="00A828A2"/>
    <w:rsid w:val="00A8511D"/>
    <w:rsid w:val="00A8657D"/>
    <w:rsid w:val="00A87A5F"/>
    <w:rsid w:val="00A908BC"/>
    <w:rsid w:val="00A92732"/>
    <w:rsid w:val="00A971C2"/>
    <w:rsid w:val="00AA5E4B"/>
    <w:rsid w:val="00AA6404"/>
    <w:rsid w:val="00AB070C"/>
    <w:rsid w:val="00AB454F"/>
    <w:rsid w:val="00AB55AE"/>
    <w:rsid w:val="00AB5D84"/>
    <w:rsid w:val="00AC505F"/>
    <w:rsid w:val="00AC526D"/>
    <w:rsid w:val="00AD3C89"/>
    <w:rsid w:val="00AD46F9"/>
    <w:rsid w:val="00AD7B62"/>
    <w:rsid w:val="00AE4349"/>
    <w:rsid w:val="00AE70E9"/>
    <w:rsid w:val="00AF11DB"/>
    <w:rsid w:val="00B013F9"/>
    <w:rsid w:val="00B03BC5"/>
    <w:rsid w:val="00B0655D"/>
    <w:rsid w:val="00B14C54"/>
    <w:rsid w:val="00B171D2"/>
    <w:rsid w:val="00B25CC8"/>
    <w:rsid w:val="00B261CB"/>
    <w:rsid w:val="00B3251E"/>
    <w:rsid w:val="00B32F04"/>
    <w:rsid w:val="00B33DA3"/>
    <w:rsid w:val="00B33DC1"/>
    <w:rsid w:val="00B37B33"/>
    <w:rsid w:val="00B41CFB"/>
    <w:rsid w:val="00B432A8"/>
    <w:rsid w:val="00B44447"/>
    <w:rsid w:val="00B47410"/>
    <w:rsid w:val="00B47A51"/>
    <w:rsid w:val="00B502C2"/>
    <w:rsid w:val="00B50323"/>
    <w:rsid w:val="00B5174E"/>
    <w:rsid w:val="00B556F4"/>
    <w:rsid w:val="00B5574F"/>
    <w:rsid w:val="00B56D80"/>
    <w:rsid w:val="00B617F0"/>
    <w:rsid w:val="00B61D5F"/>
    <w:rsid w:val="00B63169"/>
    <w:rsid w:val="00B641DC"/>
    <w:rsid w:val="00B65257"/>
    <w:rsid w:val="00B70A40"/>
    <w:rsid w:val="00B71C8A"/>
    <w:rsid w:val="00B73103"/>
    <w:rsid w:val="00B73224"/>
    <w:rsid w:val="00B82B34"/>
    <w:rsid w:val="00B873EA"/>
    <w:rsid w:val="00B87F92"/>
    <w:rsid w:val="00B94536"/>
    <w:rsid w:val="00BA4FC7"/>
    <w:rsid w:val="00BB047D"/>
    <w:rsid w:val="00BB1565"/>
    <w:rsid w:val="00BB5590"/>
    <w:rsid w:val="00BC0A1E"/>
    <w:rsid w:val="00BC1501"/>
    <w:rsid w:val="00BC1F23"/>
    <w:rsid w:val="00BD4EAA"/>
    <w:rsid w:val="00BD56A0"/>
    <w:rsid w:val="00BD74CC"/>
    <w:rsid w:val="00BE2097"/>
    <w:rsid w:val="00BE5BC6"/>
    <w:rsid w:val="00BE7BB3"/>
    <w:rsid w:val="00BF1E61"/>
    <w:rsid w:val="00BF1FC7"/>
    <w:rsid w:val="00C02990"/>
    <w:rsid w:val="00C02C79"/>
    <w:rsid w:val="00C272CA"/>
    <w:rsid w:val="00C30959"/>
    <w:rsid w:val="00C32124"/>
    <w:rsid w:val="00C323F3"/>
    <w:rsid w:val="00C34F58"/>
    <w:rsid w:val="00C36392"/>
    <w:rsid w:val="00C37184"/>
    <w:rsid w:val="00C4277B"/>
    <w:rsid w:val="00C45D56"/>
    <w:rsid w:val="00C475C6"/>
    <w:rsid w:val="00C52314"/>
    <w:rsid w:val="00C544FC"/>
    <w:rsid w:val="00C642D4"/>
    <w:rsid w:val="00C6794D"/>
    <w:rsid w:val="00C706C7"/>
    <w:rsid w:val="00C91A07"/>
    <w:rsid w:val="00CA231B"/>
    <w:rsid w:val="00CA63F9"/>
    <w:rsid w:val="00CB0CA6"/>
    <w:rsid w:val="00CB34D1"/>
    <w:rsid w:val="00CB5758"/>
    <w:rsid w:val="00CB7D98"/>
    <w:rsid w:val="00CC1597"/>
    <w:rsid w:val="00CC1F5F"/>
    <w:rsid w:val="00CC3F22"/>
    <w:rsid w:val="00CC692F"/>
    <w:rsid w:val="00CD3602"/>
    <w:rsid w:val="00CD5B04"/>
    <w:rsid w:val="00CE0126"/>
    <w:rsid w:val="00CE27B8"/>
    <w:rsid w:val="00CE7406"/>
    <w:rsid w:val="00CF20E5"/>
    <w:rsid w:val="00D01BDA"/>
    <w:rsid w:val="00D0326D"/>
    <w:rsid w:val="00D06B37"/>
    <w:rsid w:val="00D11BDC"/>
    <w:rsid w:val="00D15695"/>
    <w:rsid w:val="00D15BE0"/>
    <w:rsid w:val="00D167A1"/>
    <w:rsid w:val="00D210FF"/>
    <w:rsid w:val="00D23DF4"/>
    <w:rsid w:val="00D24DBB"/>
    <w:rsid w:val="00D27EBB"/>
    <w:rsid w:val="00D30020"/>
    <w:rsid w:val="00D3301D"/>
    <w:rsid w:val="00D3546B"/>
    <w:rsid w:val="00D47A9A"/>
    <w:rsid w:val="00D517AD"/>
    <w:rsid w:val="00D55B5E"/>
    <w:rsid w:val="00D657F1"/>
    <w:rsid w:val="00D660E3"/>
    <w:rsid w:val="00D6723E"/>
    <w:rsid w:val="00D673F4"/>
    <w:rsid w:val="00D72CFE"/>
    <w:rsid w:val="00D8112C"/>
    <w:rsid w:val="00D82204"/>
    <w:rsid w:val="00D841AB"/>
    <w:rsid w:val="00D86481"/>
    <w:rsid w:val="00DB16E2"/>
    <w:rsid w:val="00DB47C0"/>
    <w:rsid w:val="00DB4FD7"/>
    <w:rsid w:val="00DC4157"/>
    <w:rsid w:val="00DD6510"/>
    <w:rsid w:val="00DE2899"/>
    <w:rsid w:val="00DE37AB"/>
    <w:rsid w:val="00DF1D1D"/>
    <w:rsid w:val="00DF1E30"/>
    <w:rsid w:val="00DF2E93"/>
    <w:rsid w:val="00DF33E8"/>
    <w:rsid w:val="00DF4F1C"/>
    <w:rsid w:val="00E02623"/>
    <w:rsid w:val="00E032BE"/>
    <w:rsid w:val="00E04027"/>
    <w:rsid w:val="00E05164"/>
    <w:rsid w:val="00E10865"/>
    <w:rsid w:val="00E16321"/>
    <w:rsid w:val="00E17C3D"/>
    <w:rsid w:val="00E27512"/>
    <w:rsid w:val="00E310F8"/>
    <w:rsid w:val="00E31678"/>
    <w:rsid w:val="00E32413"/>
    <w:rsid w:val="00E357C8"/>
    <w:rsid w:val="00E37B7A"/>
    <w:rsid w:val="00E4430E"/>
    <w:rsid w:val="00E4523A"/>
    <w:rsid w:val="00E5454C"/>
    <w:rsid w:val="00E55040"/>
    <w:rsid w:val="00E5627A"/>
    <w:rsid w:val="00E577FA"/>
    <w:rsid w:val="00E60877"/>
    <w:rsid w:val="00E61394"/>
    <w:rsid w:val="00E7161B"/>
    <w:rsid w:val="00E73A8B"/>
    <w:rsid w:val="00E8111D"/>
    <w:rsid w:val="00E901C8"/>
    <w:rsid w:val="00E913B5"/>
    <w:rsid w:val="00E914D3"/>
    <w:rsid w:val="00E95BBF"/>
    <w:rsid w:val="00EA2E77"/>
    <w:rsid w:val="00EA6086"/>
    <w:rsid w:val="00EA60F3"/>
    <w:rsid w:val="00EA6C57"/>
    <w:rsid w:val="00EB6F80"/>
    <w:rsid w:val="00EB758A"/>
    <w:rsid w:val="00EC0265"/>
    <w:rsid w:val="00EC6082"/>
    <w:rsid w:val="00ED13F4"/>
    <w:rsid w:val="00ED6208"/>
    <w:rsid w:val="00EE0C26"/>
    <w:rsid w:val="00EE19D4"/>
    <w:rsid w:val="00EE24EA"/>
    <w:rsid w:val="00EE48F2"/>
    <w:rsid w:val="00EE50FC"/>
    <w:rsid w:val="00EE68BB"/>
    <w:rsid w:val="00EE749F"/>
    <w:rsid w:val="00EE75D6"/>
    <w:rsid w:val="00EF456E"/>
    <w:rsid w:val="00EF65B6"/>
    <w:rsid w:val="00F00E8C"/>
    <w:rsid w:val="00F011D2"/>
    <w:rsid w:val="00F0419E"/>
    <w:rsid w:val="00F113CE"/>
    <w:rsid w:val="00F1619D"/>
    <w:rsid w:val="00F17AC7"/>
    <w:rsid w:val="00F20265"/>
    <w:rsid w:val="00F2789B"/>
    <w:rsid w:val="00F3082A"/>
    <w:rsid w:val="00F31369"/>
    <w:rsid w:val="00F34553"/>
    <w:rsid w:val="00F403CD"/>
    <w:rsid w:val="00F419CE"/>
    <w:rsid w:val="00F45081"/>
    <w:rsid w:val="00F45E1E"/>
    <w:rsid w:val="00F46239"/>
    <w:rsid w:val="00F533A3"/>
    <w:rsid w:val="00F57E02"/>
    <w:rsid w:val="00F70DF2"/>
    <w:rsid w:val="00F722A0"/>
    <w:rsid w:val="00F7591D"/>
    <w:rsid w:val="00F769CC"/>
    <w:rsid w:val="00F77965"/>
    <w:rsid w:val="00F81F07"/>
    <w:rsid w:val="00F83814"/>
    <w:rsid w:val="00F86FEC"/>
    <w:rsid w:val="00F90734"/>
    <w:rsid w:val="00F93CA7"/>
    <w:rsid w:val="00F95CF4"/>
    <w:rsid w:val="00F97282"/>
    <w:rsid w:val="00FA024C"/>
    <w:rsid w:val="00FA3644"/>
    <w:rsid w:val="00FA6835"/>
    <w:rsid w:val="00FB7459"/>
    <w:rsid w:val="00FC52FA"/>
    <w:rsid w:val="00FC5487"/>
    <w:rsid w:val="00FC5764"/>
    <w:rsid w:val="00FD11A6"/>
    <w:rsid w:val="00FD219D"/>
    <w:rsid w:val="00FD2A1A"/>
    <w:rsid w:val="00FD5EBD"/>
    <w:rsid w:val="00FD6FD1"/>
    <w:rsid w:val="00FD7C37"/>
    <w:rsid w:val="00FE3EF4"/>
    <w:rsid w:val="00FF17D3"/>
    <w:rsid w:val="00FF18FD"/>
    <w:rsid w:val="00FF1A36"/>
    <w:rsid w:val="00FF4564"/>
    <w:rsid w:val="00FF4EE7"/>
    <w:rsid w:val="00FF65B4"/>
    <w:rsid w:val="0545FEDC"/>
    <w:rsid w:val="0A2C8F0A"/>
    <w:rsid w:val="0C57774D"/>
    <w:rsid w:val="0D981DBA"/>
    <w:rsid w:val="141E43CC"/>
    <w:rsid w:val="20AFC949"/>
    <w:rsid w:val="240686B5"/>
    <w:rsid w:val="25E61F15"/>
    <w:rsid w:val="2855CB76"/>
    <w:rsid w:val="2A8C92B6"/>
    <w:rsid w:val="2A98AD26"/>
    <w:rsid w:val="2C3CB479"/>
    <w:rsid w:val="2DC39C00"/>
    <w:rsid w:val="3241D77C"/>
    <w:rsid w:val="338E841F"/>
    <w:rsid w:val="3394FB27"/>
    <w:rsid w:val="37B9B450"/>
    <w:rsid w:val="3D3E8F2C"/>
    <w:rsid w:val="45767B20"/>
    <w:rsid w:val="469A2978"/>
    <w:rsid w:val="4CBA2F7F"/>
    <w:rsid w:val="4F706089"/>
    <w:rsid w:val="563B6379"/>
    <w:rsid w:val="5761BA46"/>
    <w:rsid w:val="581CF512"/>
    <w:rsid w:val="588EB6B2"/>
    <w:rsid w:val="594D29F6"/>
    <w:rsid w:val="59E3306A"/>
    <w:rsid w:val="5AFE95E4"/>
    <w:rsid w:val="5CA3E762"/>
    <w:rsid w:val="5E00F0B2"/>
    <w:rsid w:val="6A63C29B"/>
    <w:rsid w:val="6AC44112"/>
    <w:rsid w:val="73EB448F"/>
    <w:rsid w:val="7BE0CCB9"/>
    <w:rsid w:val="7F0013B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484511C4"/>
  <w15:docId w15:val="{4E9C226C-A79E-4435-90D7-DB42643A7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67A1"/>
    <w:pPr>
      <w:spacing w:after="0" w:line="276" w:lineRule="auto"/>
      <w:pPrChange w:id="0" w:author="Mike Ackerman" w:date="2022-09-29T10:44:00Z">
        <w:pPr>
          <w:spacing w:after="160" w:line="259" w:lineRule="auto"/>
        </w:pPr>
      </w:pPrChange>
    </w:pPr>
    <w:rPr>
      <w:rFonts w:ascii="Times New Roman" w:hAnsi="Times New Roman"/>
      <w:sz w:val="24"/>
      <w:rPrChange w:id="0" w:author="Mike Ackerman" w:date="2022-09-29T10:44:00Z">
        <w:rPr>
          <w:rFonts w:eastAsiaTheme="minorHAnsi" w:cstheme="minorBidi"/>
          <w:sz w:val="24"/>
          <w:szCs w:val="22"/>
          <w:lang w:val="en-US" w:eastAsia="en-US" w:bidi="ar-SA"/>
        </w:rPr>
      </w:rPrChange>
    </w:rPr>
  </w:style>
  <w:style w:type="paragraph" w:styleId="Heading1">
    <w:name w:val="heading 1"/>
    <w:basedOn w:val="MHEHeading1"/>
    <w:next w:val="Normal"/>
    <w:link w:val="Heading1Char"/>
    <w:uiPriority w:val="9"/>
    <w:qFormat/>
    <w:rsid w:val="00343843"/>
    <w:pPr>
      <w:outlineLvl w:val="0"/>
    </w:pPr>
  </w:style>
  <w:style w:type="paragraph" w:styleId="Heading2">
    <w:name w:val="heading 2"/>
    <w:basedOn w:val="Normal"/>
    <w:next w:val="Normal"/>
    <w:link w:val="Heading2Char"/>
    <w:uiPriority w:val="9"/>
    <w:unhideWhenUsed/>
    <w:qFormat/>
    <w:rsid w:val="00343843"/>
    <w:pPr>
      <w:outlineLvl w:val="1"/>
    </w:pPr>
    <w:rPr>
      <w:rFonts w:cs="Times New Roman"/>
      <w:b/>
      <w:bCs/>
      <w:smallCaps/>
      <w:szCs w:val="24"/>
    </w:rPr>
  </w:style>
  <w:style w:type="paragraph" w:styleId="Heading3">
    <w:name w:val="heading 3"/>
    <w:basedOn w:val="MHEBody"/>
    <w:next w:val="Normal"/>
    <w:link w:val="Heading3Char"/>
    <w:uiPriority w:val="9"/>
    <w:unhideWhenUsed/>
    <w:qFormat/>
    <w:rsid w:val="00343843"/>
    <w:pPr>
      <w:outlineLvl w:val="2"/>
    </w:pPr>
    <w:rPr>
      <w:i/>
    </w:rPr>
  </w:style>
  <w:style w:type="paragraph" w:styleId="Heading4">
    <w:name w:val="heading 4"/>
    <w:basedOn w:val="Heading3"/>
    <w:next w:val="Normal"/>
    <w:link w:val="Heading4Char"/>
    <w:uiPriority w:val="9"/>
    <w:unhideWhenUsed/>
    <w:qFormat/>
    <w:rsid w:val="00343843"/>
    <w:pPr>
      <w:ind w:left="180"/>
      <w:outlineLvl w:val="3"/>
    </w:pPr>
    <w:rPr>
      <w:b/>
      <w:i w:val="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43843"/>
    <w:rPr>
      <w:rFonts w:ascii="Times New Roman" w:hAnsi="Times New Roman" w:cs="Times New Roman"/>
      <w:i/>
      <w:sz w:val="24"/>
      <w:szCs w:val="24"/>
    </w:rPr>
  </w:style>
  <w:style w:type="table" w:styleId="TableGrid">
    <w:name w:val="Table Grid"/>
    <w:basedOn w:val="TableNormal"/>
    <w:uiPriority w:val="39"/>
    <w:rsid w:val="00B47A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HEfootnote">
    <w:name w:val="MHE footnote"/>
    <w:basedOn w:val="MHEBody"/>
    <w:qFormat/>
    <w:rsid w:val="00343843"/>
    <w:rPr>
      <w:sz w:val="20"/>
    </w:rPr>
  </w:style>
  <w:style w:type="table" w:customStyle="1" w:styleId="PlainTable21">
    <w:name w:val="Plain Table 21"/>
    <w:basedOn w:val="TableNormal"/>
    <w:uiPriority w:val="42"/>
    <w:rsid w:val="00755AC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1">
    <w:name w:val="Plain Table 31"/>
    <w:basedOn w:val="TableNormal"/>
    <w:uiPriority w:val="43"/>
    <w:rsid w:val="00755AC6"/>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Preformatted">
    <w:name w:val="HTML Preformatted"/>
    <w:basedOn w:val="Normal"/>
    <w:link w:val="HTMLPreformattedChar"/>
    <w:uiPriority w:val="99"/>
    <w:semiHidden/>
    <w:unhideWhenUsed/>
    <w:rsid w:val="00344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44FE9"/>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343843"/>
    <w:rPr>
      <w:rFonts w:ascii="Times New Roman" w:hAnsi="Times New Roman" w:cs="Times New Roman"/>
      <w:b/>
    </w:rPr>
  </w:style>
  <w:style w:type="paragraph" w:styleId="NormalWeb">
    <w:name w:val="Normal (Web)"/>
    <w:basedOn w:val="Normal"/>
    <w:uiPriority w:val="99"/>
    <w:semiHidden/>
    <w:unhideWhenUsed/>
    <w:rsid w:val="006E58F4"/>
    <w:pPr>
      <w:spacing w:before="100" w:beforeAutospacing="1" w:after="100" w:afterAutospacing="1" w:line="240" w:lineRule="auto"/>
    </w:pPr>
    <w:rPr>
      <w:rFonts w:eastAsia="Times New Roman" w:cs="Times New Roman"/>
      <w:szCs w:val="24"/>
    </w:rPr>
  </w:style>
  <w:style w:type="paragraph" w:styleId="Header">
    <w:name w:val="header"/>
    <w:basedOn w:val="Normal"/>
    <w:link w:val="HeaderChar"/>
    <w:uiPriority w:val="99"/>
    <w:unhideWhenUsed/>
    <w:rsid w:val="00E5454C"/>
    <w:pPr>
      <w:tabs>
        <w:tab w:val="center" w:pos="4680"/>
        <w:tab w:val="right" w:pos="9360"/>
      </w:tabs>
      <w:spacing w:line="240" w:lineRule="auto"/>
    </w:pPr>
  </w:style>
  <w:style w:type="character" w:customStyle="1" w:styleId="HeaderChar">
    <w:name w:val="Header Char"/>
    <w:basedOn w:val="DefaultParagraphFont"/>
    <w:link w:val="Header"/>
    <w:uiPriority w:val="99"/>
    <w:rsid w:val="00E5454C"/>
  </w:style>
  <w:style w:type="paragraph" w:styleId="Footer">
    <w:name w:val="footer"/>
    <w:basedOn w:val="Normal"/>
    <w:link w:val="FooterChar"/>
    <w:uiPriority w:val="99"/>
    <w:unhideWhenUsed/>
    <w:rsid w:val="00E5454C"/>
    <w:pPr>
      <w:tabs>
        <w:tab w:val="center" w:pos="4680"/>
        <w:tab w:val="right" w:pos="9360"/>
      </w:tabs>
      <w:spacing w:line="240" w:lineRule="auto"/>
    </w:pPr>
  </w:style>
  <w:style w:type="character" w:customStyle="1" w:styleId="FooterChar">
    <w:name w:val="Footer Char"/>
    <w:basedOn w:val="DefaultParagraphFont"/>
    <w:link w:val="Footer"/>
    <w:uiPriority w:val="99"/>
    <w:rsid w:val="00E5454C"/>
  </w:style>
  <w:style w:type="character" w:styleId="SubtleReference">
    <w:name w:val="Subtle Reference"/>
    <w:basedOn w:val="DefaultParagraphFont"/>
    <w:uiPriority w:val="31"/>
    <w:qFormat/>
    <w:rsid w:val="00232F67"/>
    <w:rPr>
      <w:smallCaps/>
      <w:color w:val="5A5A5A" w:themeColor="text1" w:themeTint="A5"/>
    </w:rPr>
  </w:style>
  <w:style w:type="character" w:styleId="SubtleEmphasis">
    <w:name w:val="Subtle Emphasis"/>
    <w:basedOn w:val="DefaultParagraphFont"/>
    <w:uiPriority w:val="19"/>
    <w:qFormat/>
    <w:rsid w:val="00F419CE"/>
    <w:rPr>
      <w:i/>
      <w:iCs/>
      <w:color w:val="404040" w:themeColor="text1" w:themeTint="BF"/>
    </w:rPr>
  </w:style>
  <w:style w:type="paragraph" w:styleId="BalloonText">
    <w:name w:val="Balloon Text"/>
    <w:basedOn w:val="Normal"/>
    <w:link w:val="BalloonTextChar"/>
    <w:uiPriority w:val="99"/>
    <w:semiHidden/>
    <w:unhideWhenUsed/>
    <w:rsid w:val="003B78E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78ED"/>
    <w:rPr>
      <w:rFonts w:ascii="Segoe UI" w:hAnsi="Segoe UI" w:cs="Segoe UI"/>
      <w:sz w:val="18"/>
      <w:szCs w:val="18"/>
    </w:rPr>
  </w:style>
  <w:style w:type="character" w:styleId="PageNumber">
    <w:name w:val="page number"/>
    <w:basedOn w:val="DefaultParagraphFont"/>
    <w:uiPriority w:val="99"/>
    <w:semiHidden/>
    <w:unhideWhenUsed/>
    <w:rsid w:val="00E16321"/>
  </w:style>
  <w:style w:type="character" w:styleId="CommentReference">
    <w:name w:val="annotation reference"/>
    <w:basedOn w:val="DefaultParagraphFont"/>
    <w:uiPriority w:val="99"/>
    <w:semiHidden/>
    <w:unhideWhenUsed/>
    <w:rsid w:val="000D2288"/>
    <w:rPr>
      <w:sz w:val="18"/>
      <w:szCs w:val="18"/>
    </w:rPr>
  </w:style>
  <w:style w:type="paragraph" w:styleId="CommentText">
    <w:name w:val="annotation text"/>
    <w:basedOn w:val="Normal"/>
    <w:link w:val="CommentTextChar"/>
    <w:uiPriority w:val="99"/>
    <w:unhideWhenUsed/>
    <w:rsid w:val="000D2288"/>
    <w:pPr>
      <w:spacing w:line="240" w:lineRule="auto"/>
    </w:pPr>
    <w:rPr>
      <w:szCs w:val="24"/>
    </w:rPr>
  </w:style>
  <w:style w:type="character" w:customStyle="1" w:styleId="CommentTextChar">
    <w:name w:val="Comment Text Char"/>
    <w:basedOn w:val="DefaultParagraphFont"/>
    <w:link w:val="CommentText"/>
    <w:uiPriority w:val="99"/>
    <w:rsid w:val="000D2288"/>
    <w:rPr>
      <w:sz w:val="24"/>
      <w:szCs w:val="24"/>
    </w:rPr>
  </w:style>
  <w:style w:type="paragraph" w:styleId="CommentSubject">
    <w:name w:val="annotation subject"/>
    <w:basedOn w:val="CommentText"/>
    <w:next w:val="CommentText"/>
    <w:link w:val="CommentSubjectChar"/>
    <w:uiPriority w:val="99"/>
    <w:semiHidden/>
    <w:unhideWhenUsed/>
    <w:rsid w:val="000D2288"/>
    <w:rPr>
      <w:b/>
      <w:bCs/>
      <w:sz w:val="20"/>
      <w:szCs w:val="20"/>
    </w:rPr>
  </w:style>
  <w:style w:type="character" w:customStyle="1" w:styleId="CommentSubjectChar">
    <w:name w:val="Comment Subject Char"/>
    <w:basedOn w:val="CommentTextChar"/>
    <w:link w:val="CommentSubject"/>
    <w:uiPriority w:val="99"/>
    <w:semiHidden/>
    <w:rsid w:val="000D2288"/>
    <w:rPr>
      <w:b/>
      <w:bCs/>
      <w:sz w:val="20"/>
      <w:szCs w:val="20"/>
    </w:rPr>
  </w:style>
  <w:style w:type="character" w:styleId="PlaceholderText">
    <w:name w:val="Placeholder Text"/>
    <w:basedOn w:val="DefaultParagraphFont"/>
    <w:uiPriority w:val="99"/>
    <w:semiHidden/>
    <w:rsid w:val="00591185"/>
    <w:rPr>
      <w:color w:val="808080"/>
    </w:rPr>
  </w:style>
  <w:style w:type="paragraph" w:styleId="Revision">
    <w:name w:val="Revision"/>
    <w:hidden/>
    <w:uiPriority w:val="99"/>
    <w:semiHidden/>
    <w:rsid w:val="002C40E5"/>
    <w:pPr>
      <w:spacing w:after="0" w:line="240" w:lineRule="auto"/>
    </w:pPr>
  </w:style>
  <w:style w:type="paragraph" w:customStyle="1" w:styleId="MHEHeading1">
    <w:name w:val="MHE Heading 1"/>
    <w:basedOn w:val="Normal"/>
    <w:autoRedefine/>
    <w:qFormat/>
    <w:rsid w:val="00B63169"/>
    <w:pPr>
      <w:jc w:val="both"/>
      <w:pPrChange w:id="1" w:author="Mike Ackerman" w:date="2022-09-29T14:21:00Z">
        <w:pPr>
          <w:spacing w:before="120" w:after="240" w:line="259" w:lineRule="auto"/>
        </w:pPr>
      </w:pPrChange>
    </w:pPr>
    <w:rPr>
      <w:rFonts w:eastAsia="Times New Roman" w:cs="Times New Roman"/>
      <w:b/>
      <w:caps/>
      <w:sz w:val="28"/>
      <w:szCs w:val="28"/>
      <w:rPrChange w:id="1" w:author="Mike Ackerman" w:date="2022-09-29T14:21:00Z">
        <w:rPr>
          <w:b/>
          <w:caps/>
          <w:sz w:val="28"/>
          <w:szCs w:val="28"/>
          <w:lang w:val="en-US" w:eastAsia="en-US" w:bidi="ar-SA"/>
        </w:rPr>
      </w:rPrChange>
    </w:rPr>
  </w:style>
  <w:style w:type="character" w:customStyle="1" w:styleId="Heading1Char">
    <w:name w:val="Heading 1 Char"/>
    <w:basedOn w:val="DefaultParagraphFont"/>
    <w:link w:val="Heading1"/>
    <w:uiPriority w:val="9"/>
    <w:rsid w:val="00343843"/>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uiPriority w:val="9"/>
    <w:rsid w:val="00343843"/>
    <w:rPr>
      <w:rFonts w:ascii="Times New Roman" w:hAnsi="Times New Roman" w:cs="Times New Roman"/>
      <w:b/>
      <w:bCs/>
      <w:smallCaps/>
      <w:sz w:val="24"/>
      <w:szCs w:val="24"/>
    </w:rPr>
  </w:style>
  <w:style w:type="paragraph" w:customStyle="1" w:styleId="MHEBody">
    <w:name w:val="MHE Body"/>
    <w:basedOn w:val="Normal"/>
    <w:qFormat/>
    <w:rsid w:val="004C2450"/>
    <w:rPr>
      <w:rFonts w:cs="Times New Roman"/>
      <w:szCs w:val="24"/>
    </w:rPr>
  </w:style>
  <w:style w:type="paragraph" w:customStyle="1" w:styleId="MHEHeading2">
    <w:name w:val="MHE Heading 2"/>
    <w:basedOn w:val="Heading2"/>
    <w:qFormat/>
    <w:rsid w:val="004C2450"/>
    <w:rPr>
      <w:color w:val="000000" w:themeColor="text1"/>
    </w:rPr>
  </w:style>
  <w:style w:type="paragraph" w:customStyle="1" w:styleId="MHEHeading3">
    <w:name w:val="MHE Heading 3"/>
    <w:basedOn w:val="Heading3"/>
    <w:qFormat/>
    <w:rsid w:val="0000478B"/>
  </w:style>
  <w:style w:type="paragraph" w:customStyle="1" w:styleId="MHECaption">
    <w:name w:val="MHE Caption"/>
    <w:basedOn w:val="Normal"/>
    <w:qFormat/>
    <w:rsid w:val="00343843"/>
    <w:pPr>
      <w:spacing w:after="200" w:line="240" w:lineRule="auto"/>
    </w:pPr>
    <w:rPr>
      <w:iCs/>
      <w:color w:val="000000" w:themeColor="text1"/>
      <w:sz w:val="22"/>
    </w:rPr>
  </w:style>
  <w:style w:type="paragraph" w:customStyle="1" w:styleId="MHEReference">
    <w:name w:val="MHE Reference"/>
    <w:basedOn w:val="Normal"/>
    <w:qFormat/>
    <w:rsid w:val="00B5574F"/>
    <w:pPr>
      <w:ind w:left="270" w:hanging="270"/>
    </w:pPr>
    <w:rPr>
      <w:rFonts w:ascii="Times" w:eastAsia="Times" w:hAnsi="Times" w:cs="Times"/>
      <w:color w:val="000000"/>
    </w:rPr>
  </w:style>
  <w:style w:type="paragraph" w:customStyle="1" w:styleId="paragraph">
    <w:name w:val="paragraph"/>
    <w:basedOn w:val="Normal"/>
    <w:rsid w:val="002066F1"/>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2066F1"/>
  </w:style>
  <w:style w:type="character" w:customStyle="1" w:styleId="eop">
    <w:name w:val="eop"/>
    <w:basedOn w:val="DefaultParagraphFont"/>
    <w:rsid w:val="002066F1"/>
  </w:style>
  <w:style w:type="character" w:customStyle="1" w:styleId="pagebreaktextspan">
    <w:name w:val="pagebreaktextspan"/>
    <w:basedOn w:val="DefaultParagraphFont"/>
    <w:rsid w:val="002066F1"/>
  </w:style>
  <w:style w:type="paragraph" w:styleId="ListParagraph">
    <w:name w:val="List Paragraph"/>
    <w:basedOn w:val="Normal"/>
    <w:uiPriority w:val="34"/>
    <w:qFormat/>
    <w:rsid w:val="00053954"/>
    <w:pPr>
      <w:ind w:left="720"/>
      <w:contextualSpacing/>
    </w:pPr>
  </w:style>
  <w:style w:type="character" w:styleId="Hyperlink">
    <w:name w:val="Hyperlink"/>
    <w:basedOn w:val="DefaultParagraphFont"/>
    <w:uiPriority w:val="99"/>
    <w:unhideWhenUsed/>
    <w:rsid w:val="00094858"/>
    <w:rPr>
      <w:color w:val="0563C1" w:themeColor="hyperlink"/>
      <w:u w:val="single"/>
    </w:rPr>
  </w:style>
  <w:style w:type="character" w:styleId="UnresolvedMention">
    <w:name w:val="Unresolved Mention"/>
    <w:basedOn w:val="DefaultParagraphFont"/>
    <w:uiPriority w:val="99"/>
    <w:semiHidden/>
    <w:unhideWhenUsed/>
    <w:rsid w:val="00094858"/>
    <w:rPr>
      <w:color w:val="605E5C"/>
      <w:shd w:val="clear" w:color="auto" w:fill="E1DFDD"/>
    </w:rPr>
  </w:style>
  <w:style w:type="paragraph" w:styleId="NoSpacing">
    <w:name w:val="No Spacing"/>
    <w:uiPriority w:val="1"/>
    <w:qFormat/>
    <w:rsid w:val="00D24DBB"/>
    <w:pPr>
      <w:spacing w:after="0" w:line="240" w:lineRule="auto"/>
    </w:pPr>
    <w:rPr>
      <w:rFonts w:ascii="Times New Roman" w:hAnsi="Times New Roman"/>
      <w:sz w:val="24"/>
    </w:rPr>
  </w:style>
  <w:style w:type="character" w:styleId="FollowedHyperlink">
    <w:name w:val="FollowedHyperlink"/>
    <w:basedOn w:val="DefaultParagraphFont"/>
    <w:uiPriority w:val="99"/>
    <w:semiHidden/>
    <w:unhideWhenUsed/>
    <w:rsid w:val="0019274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430285">
      <w:bodyDiv w:val="1"/>
      <w:marLeft w:val="0"/>
      <w:marRight w:val="0"/>
      <w:marTop w:val="0"/>
      <w:marBottom w:val="0"/>
      <w:divBdr>
        <w:top w:val="none" w:sz="0" w:space="0" w:color="auto"/>
        <w:left w:val="none" w:sz="0" w:space="0" w:color="auto"/>
        <w:bottom w:val="none" w:sz="0" w:space="0" w:color="auto"/>
        <w:right w:val="none" w:sz="0" w:space="0" w:color="auto"/>
      </w:divBdr>
    </w:div>
    <w:div w:id="246695677">
      <w:bodyDiv w:val="1"/>
      <w:marLeft w:val="0"/>
      <w:marRight w:val="0"/>
      <w:marTop w:val="0"/>
      <w:marBottom w:val="0"/>
      <w:divBdr>
        <w:top w:val="none" w:sz="0" w:space="0" w:color="auto"/>
        <w:left w:val="none" w:sz="0" w:space="0" w:color="auto"/>
        <w:bottom w:val="none" w:sz="0" w:space="0" w:color="auto"/>
        <w:right w:val="none" w:sz="0" w:space="0" w:color="auto"/>
      </w:divBdr>
    </w:div>
    <w:div w:id="544101489">
      <w:bodyDiv w:val="1"/>
      <w:marLeft w:val="0"/>
      <w:marRight w:val="0"/>
      <w:marTop w:val="0"/>
      <w:marBottom w:val="0"/>
      <w:divBdr>
        <w:top w:val="none" w:sz="0" w:space="0" w:color="auto"/>
        <w:left w:val="none" w:sz="0" w:space="0" w:color="auto"/>
        <w:bottom w:val="none" w:sz="0" w:space="0" w:color="auto"/>
        <w:right w:val="none" w:sz="0" w:space="0" w:color="auto"/>
      </w:divBdr>
    </w:div>
    <w:div w:id="578059757">
      <w:bodyDiv w:val="1"/>
      <w:marLeft w:val="0"/>
      <w:marRight w:val="0"/>
      <w:marTop w:val="0"/>
      <w:marBottom w:val="0"/>
      <w:divBdr>
        <w:top w:val="none" w:sz="0" w:space="0" w:color="auto"/>
        <w:left w:val="none" w:sz="0" w:space="0" w:color="auto"/>
        <w:bottom w:val="none" w:sz="0" w:space="0" w:color="auto"/>
        <w:right w:val="none" w:sz="0" w:space="0" w:color="auto"/>
      </w:divBdr>
    </w:div>
    <w:div w:id="602415873">
      <w:bodyDiv w:val="1"/>
      <w:marLeft w:val="0"/>
      <w:marRight w:val="0"/>
      <w:marTop w:val="0"/>
      <w:marBottom w:val="0"/>
      <w:divBdr>
        <w:top w:val="none" w:sz="0" w:space="0" w:color="auto"/>
        <w:left w:val="none" w:sz="0" w:space="0" w:color="auto"/>
        <w:bottom w:val="none" w:sz="0" w:space="0" w:color="auto"/>
        <w:right w:val="none" w:sz="0" w:space="0" w:color="auto"/>
      </w:divBdr>
    </w:div>
    <w:div w:id="750008922">
      <w:bodyDiv w:val="1"/>
      <w:marLeft w:val="0"/>
      <w:marRight w:val="0"/>
      <w:marTop w:val="0"/>
      <w:marBottom w:val="0"/>
      <w:divBdr>
        <w:top w:val="none" w:sz="0" w:space="0" w:color="auto"/>
        <w:left w:val="none" w:sz="0" w:space="0" w:color="auto"/>
        <w:bottom w:val="none" w:sz="0" w:space="0" w:color="auto"/>
        <w:right w:val="none" w:sz="0" w:space="0" w:color="auto"/>
      </w:divBdr>
    </w:div>
    <w:div w:id="780954790">
      <w:bodyDiv w:val="1"/>
      <w:marLeft w:val="0"/>
      <w:marRight w:val="0"/>
      <w:marTop w:val="0"/>
      <w:marBottom w:val="0"/>
      <w:divBdr>
        <w:top w:val="none" w:sz="0" w:space="0" w:color="auto"/>
        <w:left w:val="none" w:sz="0" w:space="0" w:color="auto"/>
        <w:bottom w:val="none" w:sz="0" w:space="0" w:color="auto"/>
        <w:right w:val="none" w:sz="0" w:space="0" w:color="auto"/>
      </w:divBdr>
    </w:div>
    <w:div w:id="828987215">
      <w:bodyDiv w:val="1"/>
      <w:marLeft w:val="0"/>
      <w:marRight w:val="0"/>
      <w:marTop w:val="0"/>
      <w:marBottom w:val="0"/>
      <w:divBdr>
        <w:top w:val="none" w:sz="0" w:space="0" w:color="auto"/>
        <w:left w:val="none" w:sz="0" w:space="0" w:color="auto"/>
        <w:bottom w:val="none" w:sz="0" w:space="0" w:color="auto"/>
        <w:right w:val="none" w:sz="0" w:space="0" w:color="auto"/>
      </w:divBdr>
    </w:div>
    <w:div w:id="838236353">
      <w:bodyDiv w:val="1"/>
      <w:marLeft w:val="0"/>
      <w:marRight w:val="0"/>
      <w:marTop w:val="0"/>
      <w:marBottom w:val="0"/>
      <w:divBdr>
        <w:top w:val="none" w:sz="0" w:space="0" w:color="auto"/>
        <w:left w:val="none" w:sz="0" w:space="0" w:color="auto"/>
        <w:bottom w:val="none" w:sz="0" w:space="0" w:color="auto"/>
        <w:right w:val="none" w:sz="0" w:space="0" w:color="auto"/>
      </w:divBdr>
    </w:div>
    <w:div w:id="900406716">
      <w:bodyDiv w:val="1"/>
      <w:marLeft w:val="0"/>
      <w:marRight w:val="0"/>
      <w:marTop w:val="0"/>
      <w:marBottom w:val="0"/>
      <w:divBdr>
        <w:top w:val="none" w:sz="0" w:space="0" w:color="auto"/>
        <w:left w:val="none" w:sz="0" w:space="0" w:color="auto"/>
        <w:bottom w:val="none" w:sz="0" w:space="0" w:color="auto"/>
        <w:right w:val="none" w:sz="0" w:space="0" w:color="auto"/>
      </w:divBdr>
    </w:div>
    <w:div w:id="1024593200">
      <w:bodyDiv w:val="1"/>
      <w:marLeft w:val="0"/>
      <w:marRight w:val="0"/>
      <w:marTop w:val="0"/>
      <w:marBottom w:val="0"/>
      <w:divBdr>
        <w:top w:val="none" w:sz="0" w:space="0" w:color="auto"/>
        <w:left w:val="none" w:sz="0" w:space="0" w:color="auto"/>
        <w:bottom w:val="none" w:sz="0" w:space="0" w:color="auto"/>
        <w:right w:val="none" w:sz="0" w:space="0" w:color="auto"/>
      </w:divBdr>
    </w:div>
    <w:div w:id="1035696637">
      <w:bodyDiv w:val="1"/>
      <w:marLeft w:val="0"/>
      <w:marRight w:val="0"/>
      <w:marTop w:val="0"/>
      <w:marBottom w:val="0"/>
      <w:divBdr>
        <w:top w:val="none" w:sz="0" w:space="0" w:color="auto"/>
        <w:left w:val="none" w:sz="0" w:space="0" w:color="auto"/>
        <w:bottom w:val="none" w:sz="0" w:space="0" w:color="auto"/>
        <w:right w:val="none" w:sz="0" w:space="0" w:color="auto"/>
      </w:divBdr>
    </w:div>
    <w:div w:id="1179807275">
      <w:bodyDiv w:val="1"/>
      <w:marLeft w:val="0"/>
      <w:marRight w:val="0"/>
      <w:marTop w:val="0"/>
      <w:marBottom w:val="0"/>
      <w:divBdr>
        <w:top w:val="none" w:sz="0" w:space="0" w:color="auto"/>
        <w:left w:val="none" w:sz="0" w:space="0" w:color="auto"/>
        <w:bottom w:val="none" w:sz="0" w:space="0" w:color="auto"/>
        <w:right w:val="none" w:sz="0" w:space="0" w:color="auto"/>
      </w:divBdr>
    </w:div>
    <w:div w:id="1229531967">
      <w:bodyDiv w:val="1"/>
      <w:marLeft w:val="0"/>
      <w:marRight w:val="0"/>
      <w:marTop w:val="0"/>
      <w:marBottom w:val="0"/>
      <w:divBdr>
        <w:top w:val="none" w:sz="0" w:space="0" w:color="auto"/>
        <w:left w:val="none" w:sz="0" w:space="0" w:color="auto"/>
        <w:bottom w:val="none" w:sz="0" w:space="0" w:color="auto"/>
        <w:right w:val="none" w:sz="0" w:space="0" w:color="auto"/>
      </w:divBdr>
    </w:div>
    <w:div w:id="1298993084">
      <w:bodyDiv w:val="1"/>
      <w:marLeft w:val="0"/>
      <w:marRight w:val="0"/>
      <w:marTop w:val="0"/>
      <w:marBottom w:val="0"/>
      <w:divBdr>
        <w:top w:val="none" w:sz="0" w:space="0" w:color="auto"/>
        <w:left w:val="none" w:sz="0" w:space="0" w:color="auto"/>
        <w:bottom w:val="none" w:sz="0" w:space="0" w:color="auto"/>
        <w:right w:val="none" w:sz="0" w:space="0" w:color="auto"/>
      </w:divBdr>
    </w:div>
    <w:div w:id="1358193250">
      <w:bodyDiv w:val="1"/>
      <w:marLeft w:val="0"/>
      <w:marRight w:val="0"/>
      <w:marTop w:val="0"/>
      <w:marBottom w:val="0"/>
      <w:divBdr>
        <w:top w:val="none" w:sz="0" w:space="0" w:color="auto"/>
        <w:left w:val="none" w:sz="0" w:space="0" w:color="auto"/>
        <w:bottom w:val="none" w:sz="0" w:space="0" w:color="auto"/>
        <w:right w:val="none" w:sz="0" w:space="0" w:color="auto"/>
      </w:divBdr>
      <w:divsChild>
        <w:div w:id="1272399081">
          <w:marLeft w:val="0"/>
          <w:marRight w:val="0"/>
          <w:marTop w:val="0"/>
          <w:marBottom w:val="0"/>
          <w:divBdr>
            <w:top w:val="none" w:sz="0" w:space="0" w:color="auto"/>
            <w:left w:val="none" w:sz="0" w:space="0" w:color="auto"/>
            <w:bottom w:val="none" w:sz="0" w:space="0" w:color="auto"/>
            <w:right w:val="none" w:sz="0" w:space="0" w:color="auto"/>
          </w:divBdr>
          <w:divsChild>
            <w:div w:id="1955165053">
              <w:marLeft w:val="0"/>
              <w:marRight w:val="0"/>
              <w:marTop w:val="0"/>
              <w:marBottom w:val="0"/>
              <w:divBdr>
                <w:top w:val="none" w:sz="0" w:space="0" w:color="auto"/>
                <w:left w:val="none" w:sz="0" w:space="0" w:color="auto"/>
                <w:bottom w:val="none" w:sz="0" w:space="0" w:color="auto"/>
                <w:right w:val="none" w:sz="0" w:space="0" w:color="auto"/>
              </w:divBdr>
            </w:div>
            <w:div w:id="494153896">
              <w:marLeft w:val="0"/>
              <w:marRight w:val="0"/>
              <w:marTop w:val="0"/>
              <w:marBottom w:val="0"/>
              <w:divBdr>
                <w:top w:val="none" w:sz="0" w:space="0" w:color="auto"/>
                <w:left w:val="none" w:sz="0" w:space="0" w:color="auto"/>
                <w:bottom w:val="none" w:sz="0" w:space="0" w:color="auto"/>
                <w:right w:val="none" w:sz="0" w:space="0" w:color="auto"/>
              </w:divBdr>
            </w:div>
            <w:div w:id="879512161">
              <w:marLeft w:val="0"/>
              <w:marRight w:val="0"/>
              <w:marTop w:val="0"/>
              <w:marBottom w:val="0"/>
              <w:divBdr>
                <w:top w:val="none" w:sz="0" w:space="0" w:color="auto"/>
                <w:left w:val="none" w:sz="0" w:space="0" w:color="auto"/>
                <w:bottom w:val="none" w:sz="0" w:space="0" w:color="auto"/>
                <w:right w:val="none" w:sz="0" w:space="0" w:color="auto"/>
              </w:divBdr>
            </w:div>
            <w:div w:id="415397319">
              <w:marLeft w:val="0"/>
              <w:marRight w:val="0"/>
              <w:marTop w:val="0"/>
              <w:marBottom w:val="0"/>
              <w:divBdr>
                <w:top w:val="none" w:sz="0" w:space="0" w:color="auto"/>
                <w:left w:val="none" w:sz="0" w:space="0" w:color="auto"/>
                <w:bottom w:val="none" w:sz="0" w:space="0" w:color="auto"/>
                <w:right w:val="none" w:sz="0" w:space="0" w:color="auto"/>
              </w:divBdr>
            </w:div>
            <w:div w:id="1016733056">
              <w:marLeft w:val="0"/>
              <w:marRight w:val="0"/>
              <w:marTop w:val="0"/>
              <w:marBottom w:val="0"/>
              <w:divBdr>
                <w:top w:val="none" w:sz="0" w:space="0" w:color="auto"/>
                <w:left w:val="none" w:sz="0" w:space="0" w:color="auto"/>
                <w:bottom w:val="none" w:sz="0" w:space="0" w:color="auto"/>
                <w:right w:val="none" w:sz="0" w:space="0" w:color="auto"/>
              </w:divBdr>
            </w:div>
          </w:divsChild>
        </w:div>
        <w:div w:id="844520435">
          <w:marLeft w:val="0"/>
          <w:marRight w:val="0"/>
          <w:marTop w:val="0"/>
          <w:marBottom w:val="0"/>
          <w:divBdr>
            <w:top w:val="none" w:sz="0" w:space="0" w:color="auto"/>
            <w:left w:val="none" w:sz="0" w:space="0" w:color="auto"/>
            <w:bottom w:val="none" w:sz="0" w:space="0" w:color="auto"/>
            <w:right w:val="none" w:sz="0" w:space="0" w:color="auto"/>
          </w:divBdr>
          <w:divsChild>
            <w:div w:id="864560714">
              <w:marLeft w:val="0"/>
              <w:marRight w:val="0"/>
              <w:marTop w:val="0"/>
              <w:marBottom w:val="0"/>
              <w:divBdr>
                <w:top w:val="none" w:sz="0" w:space="0" w:color="auto"/>
                <w:left w:val="none" w:sz="0" w:space="0" w:color="auto"/>
                <w:bottom w:val="none" w:sz="0" w:space="0" w:color="auto"/>
                <w:right w:val="none" w:sz="0" w:space="0" w:color="auto"/>
              </w:divBdr>
            </w:div>
            <w:div w:id="1898978151">
              <w:marLeft w:val="0"/>
              <w:marRight w:val="0"/>
              <w:marTop w:val="0"/>
              <w:marBottom w:val="0"/>
              <w:divBdr>
                <w:top w:val="none" w:sz="0" w:space="0" w:color="auto"/>
                <w:left w:val="none" w:sz="0" w:space="0" w:color="auto"/>
                <w:bottom w:val="none" w:sz="0" w:space="0" w:color="auto"/>
                <w:right w:val="none" w:sz="0" w:space="0" w:color="auto"/>
              </w:divBdr>
            </w:div>
            <w:div w:id="1566797423">
              <w:marLeft w:val="0"/>
              <w:marRight w:val="0"/>
              <w:marTop w:val="0"/>
              <w:marBottom w:val="0"/>
              <w:divBdr>
                <w:top w:val="none" w:sz="0" w:space="0" w:color="auto"/>
                <w:left w:val="none" w:sz="0" w:space="0" w:color="auto"/>
                <w:bottom w:val="none" w:sz="0" w:space="0" w:color="auto"/>
                <w:right w:val="none" w:sz="0" w:space="0" w:color="auto"/>
              </w:divBdr>
            </w:div>
            <w:div w:id="1789008869">
              <w:marLeft w:val="0"/>
              <w:marRight w:val="0"/>
              <w:marTop w:val="0"/>
              <w:marBottom w:val="0"/>
              <w:divBdr>
                <w:top w:val="none" w:sz="0" w:space="0" w:color="auto"/>
                <w:left w:val="none" w:sz="0" w:space="0" w:color="auto"/>
                <w:bottom w:val="none" w:sz="0" w:space="0" w:color="auto"/>
                <w:right w:val="none" w:sz="0" w:space="0" w:color="auto"/>
              </w:divBdr>
            </w:div>
          </w:divsChild>
        </w:div>
        <w:div w:id="386876207">
          <w:marLeft w:val="0"/>
          <w:marRight w:val="0"/>
          <w:marTop w:val="0"/>
          <w:marBottom w:val="0"/>
          <w:divBdr>
            <w:top w:val="none" w:sz="0" w:space="0" w:color="auto"/>
            <w:left w:val="none" w:sz="0" w:space="0" w:color="auto"/>
            <w:bottom w:val="none" w:sz="0" w:space="0" w:color="auto"/>
            <w:right w:val="none" w:sz="0" w:space="0" w:color="auto"/>
          </w:divBdr>
          <w:divsChild>
            <w:div w:id="1932932725">
              <w:marLeft w:val="0"/>
              <w:marRight w:val="0"/>
              <w:marTop w:val="0"/>
              <w:marBottom w:val="0"/>
              <w:divBdr>
                <w:top w:val="none" w:sz="0" w:space="0" w:color="auto"/>
                <w:left w:val="none" w:sz="0" w:space="0" w:color="auto"/>
                <w:bottom w:val="none" w:sz="0" w:space="0" w:color="auto"/>
                <w:right w:val="none" w:sz="0" w:space="0" w:color="auto"/>
              </w:divBdr>
            </w:div>
            <w:div w:id="869221798">
              <w:marLeft w:val="0"/>
              <w:marRight w:val="0"/>
              <w:marTop w:val="0"/>
              <w:marBottom w:val="0"/>
              <w:divBdr>
                <w:top w:val="none" w:sz="0" w:space="0" w:color="auto"/>
                <w:left w:val="none" w:sz="0" w:space="0" w:color="auto"/>
                <w:bottom w:val="none" w:sz="0" w:space="0" w:color="auto"/>
                <w:right w:val="none" w:sz="0" w:space="0" w:color="auto"/>
              </w:divBdr>
            </w:div>
            <w:div w:id="221911148">
              <w:marLeft w:val="0"/>
              <w:marRight w:val="0"/>
              <w:marTop w:val="0"/>
              <w:marBottom w:val="0"/>
              <w:divBdr>
                <w:top w:val="none" w:sz="0" w:space="0" w:color="auto"/>
                <w:left w:val="none" w:sz="0" w:space="0" w:color="auto"/>
                <w:bottom w:val="none" w:sz="0" w:space="0" w:color="auto"/>
                <w:right w:val="none" w:sz="0" w:space="0" w:color="auto"/>
              </w:divBdr>
            </w:div>
            <w:div w:id="1926766229">
              <w:marLeft w:val="0"/>
              <w:marRight w:val="0"/>
              <w:marTop w:val="0"/>
              <w:marBottom w:val="0"/>
              <w:divBdr>
                <w:top w:val="none" w:sz="0" w:space="0" w:color="auto"/>
                <w:left w:val="none" w:sz="0" w:space="0" w:color="auto"/>
                <w:bottom w:val="none" w:sz="0" w:space="0" w:color="auto"/>
                <w:right w:val="none" w:sz="0" w:space="0" w:color="auto"/>
              </w:divBdr>
            </w:div>
            <w:div w:id="988287682">
              <w:marLeft w:val="0"/>
              <w:marRight w:val="0"/>
              <w:marTop w:val="0"/>
              <w:marBottom w:val="0"/>
              <w:divBdr>
                <w:top w:val="none" w:sz="0" w:space="0" w:color="auto"/>
                <w:left w:val="none" w:sz="0" w:space="0" w:color="auto"/>
                <w:bottom w:val="none" w:sz="0" w:space="0" w:color="auto"/>
                <w:right w:val="none" w:sz="0" w:space="0" w:color="auto"/>
              </w:divBdr>
            </w:div>
          </w:divsChild>
        </w:div>
        <w:div w:id="93521041">
          <w:marLeft w:val="0"/>
          <w:marRight w:val="0"/>
          <w:marTop w:val="0"/>
          <w:marBottom w:val="0"/>
          <w:divBdr>
            <w:top w:val="none" w:sz="0" w:space="0" w:color="auto"/>
            <w:left w:val="none" w:sz="0" w:space="0" w:color="auto"/>
            <w:bottom w:val="none" w:sz="0" w:space="0" w:color="auto"/>
            <w:right w:val="none" w:sz="0" w:space="0" w:color="auto"/>
          </w:divBdr>
        </w:div>
        <w:div w:id="1246573116">
          <w:marLeft w:val="0"/>
          <w:marRight w:val="0"/>
          <w:marTop w:val="0"/>
          <w:marBottom w:val="0"/>
          <w:divBdr>
            <w:top w:val="none" w:sz="0" w:space="0" w:color="auto"/>
            <w:left w:val="none" w:sz="0" w:space="0" w:color="auto"/>
            <w:bottom w:val="none" w:sz="0" w:space="0" w:color="auto"/>
            <w:right w:val="none" w:sz="0" w:space="0" w:color="auto"/>
          </w:divBdr>
        </w:div>
        <w:div w:id="1248539509">
          <w:marLeft w:val="0"/>
          <w:marRight w:val="0"/>
          <w:marTop w:val="0"/>
          <w:marBottom w:val="0"/>
          <w:divBdr>
            <w:top w:val="none" w:sz="0" w:space="0" w:color="auto"/>
            <w:left w:val="none" w:sz="0" w:space="0" w:color="auto"/>
            <w:bottom w:val="none" w:sz="0" w:space="0" w:color="auto"/>
            <w:right w:val="none" w:sz="0" w:space="0" w:color="auto"/>
          </w:divBdr>
        </w:div>
        <w:div w:id="447049307">
          <w:marLeft w:val="0"/>
          <w:marRight w:val="0"/>
          <w:marTop w:val="0"/>
          <w:marBottom w:val="0"/>
          <w:divBdr>
            <w:top w:val="none" w:sz="0" w:space="0" w:color="auto"/>
            <w:left w:val="none" w:sz="0" w:space="0" w:color="auto"/>
            <w:bottom w:val="none" w:sz="0" w:space="0" w:color="auto"/>
            <w:right w:val="none" w:sz="0" w:space="0" w:color="auto"/>
          </w:divBdr>
        </w:div>
        <w:div w:id="1241524504">
          <w:marLeft w:val="0"/>
          <w:marRight w:val="0"/>
          <w:marTop w:val="0"/>
          <w:marBottom w:val="0"/>
          <w:divBdr>
            <w:top w:val="none" w:sz="0" w:space="0" w:color="auto"/>
            <w:left w:val="none" w:sz="0" w:space="0" w:color="auto"/>
            <w:bottom w:val="none" w:sz="0" w:space="0" w:color="auto"/>
            <w:right w:val="none" w:sz="0" w:space="0" w:color="auto"/>
          </w:divBdr>
        </w:div>
        <w:div w:id="192811863">
          <w:marLeft w:val="0"/>
          <w:marRight w:val="0"/>
          <w:marTop w:val="0"/>
          <w:marBottom w:val="0"/>
          <w:divBdr>
            <w:top w:val="none" w:sz="0" w:space="0" w:color="auto"/>
            <w:left w:val="none" w:sz="0" w:space="0" w:color="auto"/>
            <w:bottom w:val="none" w:sz="0" w:space="0" w:color="auto"/>
            <w:right w:val="none" w:sz="0" w:space="0" w:color="auto"/>
          </w:divBdr>
        </w:div>
        <w:div w:id="91316450">
          <w:marLeft w:val="0"/>
          <w:marRight w:val="0"/>
          <w:marTop w:val="0"/>
          <w:marBottom w:val="0"/>
          <w:divBdr>
            <w:top w:val="none" w:sz="0" w:space="0" w:color="auto"/>
            <w:left w:val="none" w:sz="0" w:space="0" w:color="auto"/>
            <w:bottom w:val="none" w:sz="0" w:space="0" w:color="auto"/>
            <w:right w:val="none" w:sz="0" w:space="0" w:color="auto"/>
          </w:divBdr>
        </w:div>
      </w:divsChild>
    </w:div>
    <w:div w:id="1448239677">
      <w:bodyDiv w:val="1"/>
      <w:marLeft w:val="0"/>
      <w:marRight w:val="0"/>
      <w:marTop w:val="0"/>
      <w:marBottom w:val="0"/>
      <w:divBdr>
        <w:top w:val="none" w:sz="0" w:space="0" w:color="auto"/>
        <w:left w:val="none" w:sz="0" w:space="0" w:color="auto"/>
        <w:bottom w:val="none" w:sz="0" w:space="0" w:color="auto"/>
        <w:right w:val="none" w:sz="0" w:space="0" w:color="auto"/>
      </w:divBdr>
    </w:div>
    <w:div w:id="1498767683">
      <w:bodyDiv w:val="1"/>
      <w:marLeft w:val="0"/>
      <w:marRight w:val="0"/>
      <w:marTop w:val="0"/>
      <w:marBottom w:val="0"/>
      <w:divBdr>
        <w:top w:val="none" w:sz="0" w:space="0" w:color="auto"/>
        <w:left w:val="none" w:sz="0" w:space="0" w:color="auto"/>
        <w:bottom w:val="none" w:sz="0" w:space="0" w:color="auto"/>
        <w:right w:val="none" w:sz="0" w:space="0" w:color="auto"/>
      </w:divBdr>
    </w:div>
    <w:div w:id="1512721868">
      <w:bodyDiv w:val="1"/>
      <w:marLeft w:val="0"/>
      <w:marRight w:val="0"/>
      <w:marTop w:val="0"/>
      <w:marBottom w:val="0"/>
      <w:divBdr>
        <w:top w:val="none" w:sz="0" w:space="0" w:color="auto"/>
        <w:left w:val="none" w:sz="0" w:space="0" w:color="auto"/>
        <w:bottom w:val="none" w:sz="0" w:space="0" w:color="auto"/>
        <w:right w:val="none" w:sz="0" w:space="0" w:color="auto"/>
      </w:divBdr>
    </w:div>
    <w:div w:id="1599605795">
      <w:bodyDiv w:val="1"/>
      <w:marLeft w:val="0"/>
      <w:marRight w:val="0"/>
      <w:marTop w:val="0"/>
      <w:marBottom w:val="0"/>
      <w:divBdr>
        <w:top w:val="none" w:sz="0" w:space="0" w:color="auto"/>
        <w:left w:val="none" w:sz="0" w:space="0" w:color="auto"/>
        <w:bottom w:val="none" w:sz="0" w:space="0" w:color="auto"/>
        <w:right w:val="none" w:sz="0" w:space="0" w:color="auto"/>
      </w:divBdr>
    </w:div>
    <w:div w:id="1794134964">
      <w:bodyDiv w:val="1"/>
      <w:marLeft w:val="0"/>
      <w:marRight w:val="0"/>
      <w:marTop w:val="0"/>
      <w:marBottom w:val="0"/>
      <w:divBdr>
        <w:top w:val="none" w:sz="0" w:space="0" w:color="auto"/>
        <w:left w:val="none" w:sz="0" w:space="0" w:color="auto"/>
        <w:bottom w:val="none" w:sz="0" w:space="0" w:color="auto"/>
        <w:right w:val="none" w:sz="0" w:space="0" w:color="auto"/>
      </w:divBdr>
    </w:div>
    <w:div w:id="1813256045">
      <w:bodyDiv w:val="1"/>
      <w:marLeft w:val="0"/>
      <w:marRight w:val="0"/>
      <w:marTop w:val="0"/>
      <w:marBottom w:val="0"/>
      <w:divBdr>
        <w:top w:val="none" w:sz="0" w:space="0" w:color="auto"/>
        <w:left w:val="none" w:sz="0" w:space="0" w:color="auto"/>
        <w:bottom w:val="none" w:sz="0" w:space="0" w:color="auto"/>
        <w:right w:val="none" w:sz="0" w:space="0" w:color="auto"/>
      </w:divBdr>
    </w:div>
    <w:div w:id="2063478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6/09/relationships/commentsIds" Target="commentsIds.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image" Target="media/image3.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header" Target="header1.xml"/><Relationship Id="rId27" Type="http://schemas.microsoft.com/office/2011/relationships/people" Target="people.xml"/></Relationships>
</file>

<file path=word/_rels/footer1.xml.rels><?xml version="1.0" encoding="UTF-8" standalone="yes"?>
<Relationships xmlns="http://schemas.openxmlformats.org/package/2006/relationships"><Relationship Id="rId1" Type="http://schemas.openxmlformats.org/officeDocument/2006/relationships/image" Target="media/image8.jpeg"/></Relationships>
</file>

<file path=word/_rels/header2.xml.rels><?xml version="1.0" encoding="UTF-8" standalone="yes"?>
<Relationships xmlns="http://schemas.openxmlformats.org/package/2006/relationships"><Relationship Id="rId1"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A4B73F353D9E0419E70A20A8B29BCCE" ma:contentTypeVersion="16" ma:contentTypeDescription="Create a new document." ma:contentTypeScope="" ma:versionID="e117d2ea771b215ea2a99ca4f0124104">
  <xsd:schema xmlns:xsd="http://www.w3.org/2001/XMLSchema" xmlns:xs="http://www.w3.org/2001/XMLSchema" xmlns:p="http://schemas.microsoft.com/office/2006/metadata/properties" xmlns:ns2="003878b6-6f18-4a06-86c0-ca169db0a417" xmlns:ns3="6fd61f6b-6857-40cd-9f77-bf387b3c9404" targetNamespace="http://schemas.microsoft.com/office/2006/metadata/properties" ma:root="true" ma:fieldsID="62aa5a2fc82dc471e2b1263828cf0352" ns2:_="" ns3:_="">
    <xsd:import namespace="003878b6-6f18-4a06-86c0-ca169db0a417"/>
    <xsd:import namespace="6fd61f6b-6857-40cd-9f77-bf387b3c940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3878b6-6f18-4a06-86c0-ca169db0a4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31c22f8a-e4f6-46e0-a9fd-c4757f941dcc"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fd61f6b-6857-40cd-9f77-bf387b3c9404"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88ce5e3d-da6f-4b04-90e4-76ab6531e1ab}" ma:internalName="TaxCatchAll" ma:showField="CatchAllData" ma:web="6fd61f6b-6857-40cd-9f77-bf387b3c940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6fd61f6b-6857-40cd-9f77-bf387b3c9404" xsi:nil="true"/>
    <lcf76f155ced4ddcb4097134ff3c332f xmlns="003878b6-6f18-4a06-86c0-ca169db0a41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98F133D-A307-4AA5-A5A4-9ECEA5F046ED}">
  <ds:schemaRefs>
    <ds:schemaRef ds:uri="http://schemas.microsoft.com/sharepoint/v3/contenttype/forms"/>
  </ds:schemaRefs>
</ds:datastoreItem>
</file>

<file path=customXml/itemProps2.xml><?xml version="1.0" encoding="utf-8"?>
<ds:datastoreItem xmlns:ds="http://schemas.openxmlformats.org/officeDocument/2006/customXml" ds:itemID="{85DC78F2-BA1B-4F65-BDB0-FC4D8153BE8D}">
  <ds:schemaRefs>
    <ds:schemaRef ds:uri="http://schemas.openxmlformats.org/officeDocument/2006/bibliography"/>
  </ds:schemaRefs>
</ds:datastoreItem>
</file>

<file path=customXml/itemProps3.xml><?xml version="1.0" encoding="utf-8"?>
<ds:datastoreItem xmlns:ds="http://schemas.openxmlformats.org/officeDocument/2006/customXml" ds:itemID="{BEFEDEA4-4CC1-4CE1-A160-F2D63C49A0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3878b6-6f18-4a06-86c0-ca169db0a417"/>
    <ds:schemaRef ds:uri="6fd61f6b-6857-40cd-9f77-bf387b3c940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71B3A95-65EA-4130-B179-58E0E5CAAD70}">
  <ds:schemaRefs>
    <ds:schemaRef ds:uri="http://schemas.microsoft.com/office/2006/metadata/properties"/>
    <ds:schemaRef ds:uri="http://schemas.microsoft.com/office/infopath/2007/PartnerControls"/>
    <ds:schemaRef ds:uri="6fd61f6b-6857-40cd-9f77-bf387b3c9404"/>
    <ds:schemaRef ds:uri="003878b6-6f18-4a06-86c0-ca169db0a417"/>
  </ds:schemaRefs>
</ds:datastoreItem>
</file>

<file path=docProps/app.xml><?xml version="1.0" encoding="utf-8"?>
<Properties xmlns="http://schemas.openxmlformats.org/officeDocument/2006/extended-properties" xmlns:vt="http://schemas.openxmlformats.org/officeDocument/2006/docPropsVTypes">
  <Template>Normal.dotm</Template>
  <TotalTime>7518</TotalTime>
  <Pages>10</Pages>
  <Words>3265</Words>
  <Characters>18611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R</dc:creator>
  <cp:lastModifiedBy>Mike Ackerman</cp:lastModifiedBy>
  <cp:revision>97</cp:revision>
  <cp:lastPrinted>2019-04-27T03:06:00Z</cp:lastPrinted>
  <dcterms:created xsi:type="dcterms:W3CDTF">2022-08-15T21:46:00Z</dcterms:created>
  <dcterms:modified xsi:type="dcterms:W3CDTF">2022-09-29T21:24:00Z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http://www.zotero.org/styles/transactions-of-the-american-fisheries-society</vt:lpwstr>
  </property>
  <property fmtid="{D5CDD505-2E9C-101B-9397-08002B2CF9AE}" pid="21" name="Mendeley Recent Style Name 9_1">
    <vt:lpwstr>Transactions of the American Fisheries Society</vt:lpwstr>
  </property>
  <property fmtid="{D5CDD505-2E9C-101B-9397-08002B2CF9AE}" pid="22" name="Mendeley Document_1">
    <vt:lpwstr>True</vt:lpwstr>
  </property>
  <property fmtid="{D5CDD505-2E9C-101B-9397-08002B2CF9AE}" pid="23" name="Mendeley Unique User Id_1">
    <vt:lpwstr>e80e566b-8eb5-3699-81d4-407446cf71a8</vt:lpwstr>
  </property>
  <property fmtid="{D5CDD505-2E9C-101B-9397-08002B2CF9AE}" pid="24" name="Mendeley Citation Style_1">
    <vt:lpwstr>http://www.zotero.org/styles/transactions-of-the-american-fisheries-society</vt:lpwstr>
  </property>
  <property fmtid="{D5CDD505-2E9C-101B-9397-08002B2CF9AE}" pid="25" name="ContentTypeId">
    <vt:lpwstr>0x0101001A4B73F353D9E0419E70A20A8B29BCCE</vt:lpwstr>
  </property>
</Properties>
</file>